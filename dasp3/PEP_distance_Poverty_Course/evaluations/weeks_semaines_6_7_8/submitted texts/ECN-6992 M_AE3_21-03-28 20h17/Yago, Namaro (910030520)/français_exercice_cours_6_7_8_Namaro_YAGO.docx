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96DF7" w14:textId="5E4842C7" w:rsidR="004B26F1" w:rsidRDefault="004B26F1" w:rsidP="004B26F1">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t xml:space="preserve">Exercices semaines </w:t>
      </w:r>
      <w:r w:rsidR="005A1341">
        <w:rPr>
          <w:rFonts w:ascii="Times New Roman" w:eastAsia="Times New Roman" w:hAnsi="Times New Roman" w:cs="Times New Roman"/>
          <w:b/>
          <w:sz w:val="32"/>
          <w:szCs w:val="32"/>
          <w:lang w:val="fr-FR"/>
        </w:rPr>
        <w:t>6</w:t>
      </w:r>
      <w:r w:rsidR="00FE641A">
        <w:rPr>
          <w:rFonts w:ascii="Times New Roman" w:eastAsia="Times New Roman" w:hAnsi="Times New Roman" w:cs="Times New Roman"/>
          <w:b/>
          <w:sz w:val="32"/>
          <w:szCs w:val="32"/>
          <w:lang w:val="fr-FR"/>
        </w:rPr>
        <w:t>,</w:t>
      </w:r>
      <w:r>
        <w:rPr>
          <w:rFonts w:ascii="Times New Roman" w:eastAsia="Times New Roman" w:hAnsi="Times New Roman" w:cs="Times New Roman"/>
          <w:b/>
          <w:sz w:val="32"/>
          <w:szCs w:val="32"/>
          <w:lang w:val="fr-FR"/>
        </w:rPr>
        <w:t xml:space="preserve"> </w:t>
      </w:r>
      <w:r w:rsidR="005A1341">
        <w:rPr>
          <w:rFonts w:ascii="Times New Roman" w:eastAsia="Times New Roman" w:hAnsi="Times New Roman" w:cs="Times New Roman"/>
          <w:b/>
          <w:sz w:val="32"/>
          <w:szCs w:val="32"/>
          <w:lang w:val="fr-FR"/>
        </w:rPr>
        <w:t>7</w:t>
      </w:r>
      <w:r w:rsidR="00FE641A">
        <w:rPr>
          <w:rFonts w:ascii="Times New Roman" w:eastAsia="Times New Roman" w:hAnsi="Times New Roman" w:cs="Times New Roman"/>
          <w:b/>
          <w:sz w:val="32"/>
          <w:szCs w:val="32"/>
          <w:lang w:val="fr-FR"/>
        </w:rPr>
        <w:t xml:space="preserve"> et </w:t>
      </w:r>
      <w:r w:rsidR="005A1341">
        <w:rPr>
          <w:rFonts w:ascii="Times New Roman" w:eastAsia="Times New Roman" w:hAnsi="Times New Roman" w:cs="Times New Roman"/>
          <w:b/>
          <w:sz w:val="32"/>
          <w:szCs w:val="32"/>
          <w:lang w:val="fr-FR"/>
        </w:rPr>
        <w:t>8</w:t>
      </w:r>
    </w:p>
    <w:p w14:paraId="30BC8016" w14:textId="77777777" w:rsidR="004B26F1" w:rsidRDefault="004B26F1" w:rsidP="004B26F1">
      <w:pPr>
        <w:keepNext/>
        <w:keepLines/>
        <w:tabs>
          <w:tab w:val="center" w:pos="1449"/>
        </w:tabs>
        <w:spacing w:after="0" w:line="240" w:lineRule="auto"/>
        <w:jc w:val="both"/>
        <w:outlineLvl w:val="1"/>
        <w:rPr>
          <w:rFonts w:ascii="Times New Roman" w:eastAsia="Times New Roman" w:hAnsi="Times New Roman" w:cs="Times New Roman"/>
          <w:sz w:val="28"/>
          <w:szCs w:val="32"/>
          <w:lang w:val="fr-FR"/>
        </w:rPr>
      </w:pPr>
    </w:p>
    <w:p w14:paraId="4A8AA049" w14:textId="77777777"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Pour répondre à toutes les questions ci-dessous, vous devez utiliser Stata (et, spécifiquement, DASP, si demandé). Soyez concis(es) et clair(e)s dans vos réponses. </w:t>
      </w:r>
    </w:p>
    <w:p w14:paraId="4333F79F" w14:textId="77777777"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p>
    <w:p w14:paraId="3BAF6634" w14:textId="6D2B517A"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L’examen est divisé en trois exercices (les points assignés à chaque exercice sont indiqués à côté de chaque exercice). Veuillez répondre (R) directement dans ce fichier après chaque </w:t>
      </w:r>
      <w:r w:rsidRPr="007E2E89">
        <w:rPr>
          <w:rFonts w:ascii="Times New Roman" w:eastAsia="Times New Roman" w:hAnsi="Times New Roman" w:cs="Times New Roman"/>
          <w:i/>
          <w:sz w:val="24"/>
          <w:szCs w:val="24"/>
          <w:lang w:val="fr-FR"/>
        </w:rPr>
        <w:t xml:space="preserve">question (Q) et veuillez joindre le fichier *.do (do-file) que vous avez généré. Renommez ces deux fichiers en : "Exercice semaines </w:t>
      </w:r>
      <w:r w:rsidR="00832525">
        <w:rPr>
          <w:rFonts w:ascii="Times New Roman" w:eastAsia="Times New Roman" w:hAnsi="Times New Roman" w:cs="Times New Roman"/>
          <w:i/>
          <w:sz w:val="24"/>
          <w:szCs w:val="24"/>
          <w:lang w:val="fr-FR"/>
        </w:rPr>
        <w:t>6</w:t>
      </w:r>
      <w:r w:rsidRPr="007E2E89">
        <w:rPr>
          <w:rFonts w:ascii="Times New Roman" w:eastAsia="Times New Roman" w:hAnsi="Times New Roman" w:cs="Times New Roman"/>
          <w:i/>
          <w:sz w:val="24"/>
          <w:szCs w:val="24"/>
          <w:lang w:val="fr-FR"/>
        </w:rPr>
        <w:t>-</w:t>
      </w:r>
      <w:r w:rsidR="00832525">
        <w:rPr>
          <w:rFonts w:ascii="Times New Roman" w:eastAsia="Times New Roman" w:hAnsi="Times New Roman" w:cs="Times New Roman"/>
          <w:i/>
          <w:sz w:val="24"/>
          <w:szCs w:val="24"/>
          <w:lang w:val="fr-FR"/>
        </w:rPr>
        <w:t>7</w:t>
      </w:r>
      <w:r w:rsidR="008A2FE0">
        <w:rPr>
          <w:rFonts w:ascii="Times New Roman" w:eastAsia="Times New Roman" w:hAnsi="Times New Roman" w:cs="Times New Roman"/>
          <w:i/>
          <w:sz w:val="24"/>
          <w:szCs w:val="24"/>
          <w:lang w:val="fr-FR"/>
        </w:rPr>
        <w:t>-</w:t>
      </w:r>
      <w:r w:rsidR="00832525">
        <w:rPr>
          <w:rFonts w:ascii="Times New Roman" w:eastAsia="Times New Roman" w:hAnsi="Times New Roman" w:cs="Times New Roman"/>
          <w:i/>
          <w:sz w:val="24"/>
          <w:szCs w:val="24"/>
          <w:lang w:val="fr-FR"/>
        </w:rPr>
        <w:t>8</w:t>
      </w:r>
      <w:r w:rsidRPr="007E2E89">
        <w:rPr>
          <w:rFonts w:ascii="Times New Roman" w:eastAsia="Times New Roman" w:hAnsi="Times New Roman" w:cs="Times New Roman"/>
          <w:i/>
          <w:sz w:val="24"/>
          <w:szCs w:val="24"/>
          <w:lang w:val="fr-FR"/>
        </w:rPr>
        <w:t xml:space="preserve"> - Prénom, Nom" et veuillez les </w:t>
      </w:r>
      <w:r w:rsidRPr="007E2E89">
        <w:rPr>
          <w:rFonts w:ascii="Times New Roman" w:eastAsia="Times New Roman" w:hAnsi="Times New Roman" w:cs="Times New Roman"/>
          <w:sz w:val="24"/>
          <w:szCs w:val="24"/>
        </w:rPr>
        <w:t xml:space="preserve">soumettre </w:t>
      </w:r>
      <w:r w:rsidRPr="007E2E89">
        <w:rPr>
          <w:rFonts w:ascii="Times New Roman" w:eastAsia="Times New Roman" w:hAnsi="Times New Roman" w:cs="Times New Roman"/>
          <w:i/>
          <w:sz w:val="24"/>
          <w:szCs w:val="24"/>
        </w:rPr>
        <w:t>par la boîte de dépôt du portail de cours avant m</w:t>
      </w:r>
      <w:r w:rsidR="005A1341">
        <w:rPr>
          <w:rFonts w:ascii="Times New Roman" w:eastAsia="Times New Roman" w:hAnsi="Times New Roman" w:cs="Times New Roman"/>
          <w:i/>
          <w:sz w:val="24"/>
          <w:szCs w:val="24"/>
        </w:rPr>
        <w:t>ard</w:t>
      </w:r>
      <w:r w:rsidRPr="007E2E89">
        <w:rPr>
          <w:rFonts w:ascii="Times New Roman" w:eastAsia="Times New Roman" w:hAnsi="Times New Roman" w:cs="Times New Roman"/>
          <w:i/>
          <w:sz w:val="24"/>
          <w:szCs w:val="24"/>
        </w:rPr>
        <w:t xml:space="preserve">i le </w:t>
      </w:r>
      <w:r w:rsidR="00506B88">
        <w:rPr>
          <w:rFonts w:ascii="Times New Roman" w:eastAsia="Times New Roman" w:hAnsi="Times New Roman" w:cs="Times New Roman"/>
          <w:i/>
          <w:sz w:val="24"/>
          <w:szCs w:val="24"/>
        </w:rPr>
        <w:t>2</w:t>
      </w:r>
      <w:r w:rsidR="005A1341">
        <w:rPr>
          <w:rFonts w:ascii="Times New Roman" w:eastAsia="Times New Roman" w:hAnsi="Times New Roman" w:cs="Times New Roman"/>
          <w:i/>
          <w:sz w:val="24"/>
          <w:szCs w:val="24"/>
        </w:rPr>
        <w:t>3</w:t>
      </w:r>
      <w:r w:rsidR="00506B88">
        <w:rPr>
          <w:rFonts w:ascii="Times New Roman" w:eastAsia="Times New Roman" w:hAnsi="Times New Roman" w:cs="Times New Roman"/>
          <w:i/>
          <w:sz w:val="24"/>
          <w:szCs w:val="24"/>
        </w:rPr>
        <w:t xml:space="preserve"> mars à</w:t>
      </w:r>
      <w:r w:rsidRPr="007E2E89">
        <w:rPr>
          <w:rFonts w:ascii="Times New Roman" w:eastAsia="Times New Roman" w:hAnsi="Times New Roman" w:cs="Times New Roman"/>
          <w:i/>
          <w:sz w:val="24"/>
          <w:szCs w:val="24"/>
        </w:rPr>
        <w:t xml:space="preserve"> </w:t>
      </w:r>
      <w:r w:rsidR="005A1341">
        <w:rPr>
          <w:rFonts w:ascii="Times New Roman" w:eastAsia="Times New Roman" w:hAnsi="Times New Roman" w:cs="Times New Roman"/>
          <w:i/>
          <w:sz w:val="24"/>
          <w:szCs w:val="24"/>
        </w:rPr>
        <w:t>23</w:t>
      </w:r>
      <w:r w:rsidRPr="007E2E89">
        <w:rPr>
          <w:rFonts w:ascii="Times New Roman" w:eastAsia="Times New Roman" w:hAnsi="Times New Roman" w:cs="Times New Roman"/>
          <w:i/>
          <w:sz w:val="24"/>
          <w:szCs w:val="24"/>
        </w:rPr>
        <w:t>h59. (</w:t>
      </w:r>
      <w:hyperlink r:id="rId5" w:tgtFrame="_blank" w:history="1">
        <w:proofErr w:type="gramStart"/>
        <w:r w:rsidRPr="007E2E89">
          <w:rPr>
            <w:rFonts w:ascii="Times New Roman" w:eastAsia="Times New Roman" w:hAnsi="Times New Roman" w:cs="Times New Roman"/>
            <w:i/>
            <w:color w:val="1368AF"/>
            <w:sz w:val="24"/>
            <w:szCs w:val="24"/>
            <w:u w:val="single"/>
          </w:rPr>
          <w:t>heure</w:t>
        </w:r>
        <w:proofErr w:type="gramEnd"/>
        <w:r w:rsidRPr="007E2E89">
          <w:rPr>
            <w:rFonts w:ascii="Times New Roman" w:eastAsia="Times New Roman" w:hAnsi="Times New Roman" w:cs="Times New Roman"/>
            <w:i/>
            <w:color w:val="1368AF"/>
            <w:sz w:val="24"/>
            <w:szCs w:val="24"/>
            <w:u w:val="single"/>
          </w:rPr>
          <w:t xml:space="preserve"> du Québec</w:t>
        </w:r>
      </w:hyperlink>
      <w:r w:rsidRPr="007E2E89">
        <w:rPr>
          <w:rFonts w:ascii="Times New Roman" w:eastAsia="Times New Roman" w:hAnsi="Times New Roman" w:cs="Times New Roman"/>
          <w:i/>
          <w:sz w:val="24"/>
          <w:szCs w:val="24"/>
        </w:rPr>
        <w:t>).</w:t>
      </w:r>
    </w:p>
    <w:p w14:paraId="52F0B1C1" w14:textId="77777777" w:rsidR="00DA07A7" w:rsidRDefault="00DA07A7">
      <w:pPr>
        <w:rPr>
          <w:lang w:val="fr-FR"/>
        </w:rPr>
      </w:pPr>
    </w:p>
    <w:p w14:paraId="76E02349" w14:textId="77777777" w:rsidR="004B26F1" w:rsidRPr="004B26F1" w:rsidRDefault="004B26F1" w:rsidP="004B26F1">
      <w:pPr>
        <w:pStyle w:val="Titre1"/>
        <w:spacing w:before="0" w:line="240" w:lineRule="auto"/>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1 (3.5%):</w:t>
      </w:r>
    </w:p>
    <w:p w14:paraId="0FB6901F" w14:textId="77777777" w:rsidR="004B26F1" w:rsidRPr="00983283" w:rsidRDefault="004B26F1" w:rsidP="004B26F1">
      <w:pPr>
        <w:spacing w:after="0" w:line="240" w:lineRule="auto"/>
        <w:ind w:left="573" w:right="164" w:hanging="624"/>
        <w:jc w:val="both"/>
        <w:rPr>
          <w:rFonts w:ascii="Times New Roman" w:hAnsi="Times New Roman"/>
          <w:sz w:val="16"/>
          <w:szCs w:val="16"/>
          <w:lang w:val="fr-FR"/>
        </w:rPr>
      </w:pPr>
    </w:p>
    <w:p w14:paraId="69C3BE9D" w14:textId="77777777" w:rsidR="004B26F1" w:rsidRPr="00034E50" w:rsidRDefault="004B26F1" w:rsidP="004B26F1">
      <w:pPr>
        <w:pStyle w:val="Paragraphedeliste"/>
        <w:numPr>
          <w:ilvl w:val="0"/>
          <w:numId w:val="2"/>
        </w:numPr>
        <w:spacing w:after="0" w:line="240" w:lineRule="auto"/>
        <w:ind w:left="709" w:hanging="709"/>
        <w:jc w:val="both"/>
        <w:rPr>
          <w:rFonts w:ascii="Times New Roman" w:hAnsi="Times New Roman"/>
          <w:color w:val="000000" w:themeColor="text1"/>
          <w:lang w:val="fr-FR"/>
        </w:rPr>
      </w:pPr>
      <w:r>
        <w:rPr>
          <w:rFonts w:ascii="Times New Roman" w:hAnsi="Times New Roman"/>
          <w:color w:val="000000" w:themeColor="text1"/>
          <w:lang w:val="fr-FR"/>
        </w:rPr>
        <w:t>E</w:t>
      </w:r>
      <w:r w:rsidRPr="000472A2">
        <w:rPr>
          <w:rFonts w:ascii="Times New Roman" w:hAnsi="Times New Roman"/>
          <w:color w:val="000000" w:themeColor="text1"/>
          <w:lang w:val="fr-FR"/>
        </w:rPr>
        <w:t>n utilisa</w:t>
      </w:r>
      <w:r w:rsidR="002863CB">
        <w:rPr>
          <w:rFonts w:ascii="Times New Roman" w:hAnsi="Times New Roman"/>
          <w:color w:val="000000" w:themeColor="text1"/>
          <w:lang w:val="fr-FR"/>
        </w:rPr>
        <w:t>nt le fichier de données data_b3</w:t>
      </w:r>
      <w:r>
        <w:rPr>
          <w:rFonts w:ascii="Times New Roman" w:hAnsi="Times New Roman"/>
          <w:color w:val="000000" w:themeColor="text1"/>
          <w:lang w:val="fr-FR"/>
        </w:rPr>
        <w:t>_1</w:t>
      </w:r>
      <w:r w:rsidRPr="000472A2">
        <w:rPr>
          <w:rFonts w:ascii="Times New Roman" w:hAnsi="Times New Roman"/>
          <w:color w:val="000000" w:themeColor="text1"/>
          <w:lang w:val="fr-FR"/>
        </w:rPr>
        <w:t>.dta, estimez le seuil de pauvreté subjecti</w:t>
      </w:r>
      <w:r>
        <w:rPr>
          <w:rFonts w:ascii="Times New Roman" w:hAnsi="Times New Roman"/>
          <w:color w:val="000000" w:themeColor="text1"/>
          <w:lang w:val="fr-FR"/>
        </w:rPr>
        <w:t>ve</w:t>
      </w:r>
      <w:r w:rsidRPr="000472A2">
        <w:rPr>
          <w:rFonts w:ascii="Times New Roman" w:hAnsi="Times New Roman"/>
          <w:color w:val="000000" w:themeColor="text1"/>
          <w:lang w:val="fr-FR"/>
        </w:rPr>
        <w:t xml:space="preserve"> en considérant les informations suivantes :</w:t>
      </w:r>
    </w:p>
    <w:p w14:paraId="15748692" w14:textId="77777777" w:rsidR="004B26F1" w:rsidRPr="00034E50" w:rsidRDefault="004B26F1" w:rsidP="004B26F1">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 xml:space="preserve">Le bien-être équivalent adulte observé est la variable </w:t>
      </w:r>
      <w:proofErr w:type="gramStart"/>
      <w:r w:rsidRPr="00BA3B90">
        <w:rPr>
          <w:rFonts w:ascii="Times New Roman" w:hAnsi="Times New Roman"/>
          <w:color w:val="000000" w:themeColor="text1"/>
          <w:lang w:val="fr-FR"/>
        </w:rPr>
        <w:t>:</w:t>
      </w:r>
      <w:r w:rsidRPr="00034E50">
        <w:rPr>
          <w:rFonts w:ascii="Times New Roman" w:hAnsi="Times New Roman"/>
          <w:color w:val="000000" w:themeColor="text1"/>
          <w:lang w:val="fr-FR"/>
        </w:rPr>
        <w:t xml:space="preserve">  </w:t>
      </w:r>
      <w:proofErr w:type="spellStart"/>
      <w:r w:rsidRPr="00034E50">
        <w:rPr>
          <w:rFonts w:ascii="Times New Roman" w:hAnsi="Times New Roman"/>
          <w:i/>
          <w:color w:val="000000" w:themeColor="text1"/>
          <w:lang w:val="fr-FR"/>
        </w:rPr>
        <w:t>ae</w:t>
      </w:r>
      <w:proofErr w:type="gramEnd"/>
      <w:r w:rsidRPr="00034E50">
        <w:rPr>
          <w:rFonts w:ascii="Times New Roman" w:hAnsi="Times New Roman"/>
          <w:i/>
          <w:color w:val="000000" w:themeColor="text1"/>
          <w:lang w:val="fr-FR"/>
        </w:rPr>
        <w:t>_exp</w:t>
      </w:r>
      <w:proofErr w:type="spellEnd"/>
    </w:p>
    <w:p w14:paraId="325B5A58" w14:textId="77777777" w:rsidR="004B26F1" w:rsidRPr="00034E50" w:rsidRDefault="004B26F1" w:rsidP="004B26F1">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Le bien-être équivalent-adulte perçu</w:t>
      </w:r>
      <w:r>
        <w:rPr>
          <w:rFonts w:ascii="Times New Roman" w:hAnsi="Times New Roman"/>
          <w:color w:val="000000" w:themeColor="text1"/>
          <w:lang w:val="fr-FR"/>
        </w:rPr>
        <w:t xml:space="preserve"> minimum</w:t>
      </w:r>
      <w:r w:rsidRPr="00BA3B90">
        <w:rPr>
          <w:rFonts w:ascii="Times New Roman" w:hAnsi="Times New Roman"/>
          <w:color w:val="000000" w:themeColor="text1"/>
          <w:lang w:val="fr-FR"/>
        </w:rPr>
        <w:t xml:space="preserve"> pour échapper à la pauvreté est </w:t>
      </w:r>
      <w:proofErr w:type="spellStart"/>
      <w:r w:rsidRPr="00034E50">
        <w:rPr>
          <w:rFonts w:ascii="Times New Roman" w:hAnsi="Times New Roman"/>
          <w:i/>
          <w:color w:val="000000" w:themeColor="text1"/>
          <w:lang w:val="fr-FR"/>
        </w:rPr>
        <w:t>min_ae_exp</w:t>
      </w:r>
      <w:proofErr w:type="spellEnd"/>
      <w:r w:rsidRPr="00034E50">
        <w:rPr>
          <w:rFonts w:ascii="Times New Roman" w:hAnsi="Times New Roman"/>
          <w:i/>
          <w:color w:val="000000" w:themeColor="text1"/>
          <w:lang w:val="fr-FR"/>
        </w:rPr>
        <w:t>.</w:t>
      </w:r>
    </w:p>
    <w:p w14:paraId="75A5AA7F" w14:textId="77777777" w:rsidR="004B26F1" w:rsidRDefault="004B26F1" w:rsidP="004B26F1">
      <w:pPr>
        <w:pStyle w:val="Paragraphedeliste"/>
        <w:numPr>
          <w:ilvl w:val="0"/>
          <w:numId w:val="1"/>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L’unité</w:t>
      </w:r>
      <w:r w:rsidRPr="00A9602A">
        <w:rPr>
          <w:rFonts w:ascii="Times New Roman" w:hAnsi="Times New Roman"/>
          <w:color w:val="000000" w:themeColor="text1"/>
          <w:lang w:val="fr-FR"/>
        </w:rPr>
        <w:t xml:space="preserve"> d'analyse est l</w:t>
      </w:r>
      <w:r>
        <w:rPr>
          <w:rFonts w:ascii="Times New Roman" w:hAnsi="Times New Roman"/>
          <w:color w:val="000000" w:themeColor="text1"/>
          <w:lang w:val="fr-FR"/>
        </w:rPr>
        <w:t>’individu</w:t>
      </w:r>
      <w:r w:rsidRPr="00A9602A">
        <w:rPr>
          <w:rFonts w:ascii="Times New Roman" w:hAnsi="Times New Roman"/>
          <w:color w:val="000000" w:themeColor="text1"/>
          <w:lang w:val="fr-FR"/>
        </w:rPr>
        <w:t xml:space="preserve"> (</w:t>
      </w:r>
      <w:r>
        <w:rPr>
          <w:rFonts w:ascii="Times New Roman" w:hAnsi="Times New Roman"/>
          <w:color w:val="000000" w:themeColor="text1"/>
          <w:lang w:val="fr-FR"/>
        </w:rPr>
        <w:t>utilisez la variable de taille du ménage</w:t>
      </w:r>
      <w:r w:rsidRPr="00034E50">
        <w:rPr>
          <w:rFonts w:ascii="Times New Roman" w:hAnsi="Times New Roman"/>
          <w:color w:val="000000" w:themeColor="text1"/>
          <w:lang w:val="fr-FR"/>
        </w:rPr>
        <w:t>).</w:t>
      </w:r>
    </w:p>
    <w:p w14:paraId="6F8AC3BE" w14:textId="77777777" w:rsidR="004B26F1" w:rsidRPr="00034E50" w:rsidRDefault="004B26F1" w:rsidP="004B26F1">
      <w:pPr>
        <w:pStyle w:val="Paragraphedeliste"/>
        <w:spacing w:after="0" w:line="240" w:lineRule="auto"/>
        <w:ind w:left="1069"/>
        <w:jc w:val="both"/>
        <w:rPr>
          <w:rFonts w:ascii="Times New Roman" w:hAnsi="Times New Roman"/>
          <w:color w:val="000000" w:themeColor="text1"/>
          <w:lang w:val="fr-FR"/>
        </w:rPr>
      </w:pPr>
    </w:p>
    <w:p w14:paraId="398448BC" w14:textId="77777777" w:rsidR="004B26F1" w:rsidRDefault="004B26F1" w:rsidP="004B26F1">
      <w:pPr>
        <w:spacing w:after="0" w:line="240" w:lineRule="auto"/>
        <w:jc w:val="both"/>
        <w:rPr>
          <w:rFonts w:ascii="Times New Roman" w:hAnsi="Times New Roman"/>
          <w:color w:val="000000" w:themeColor="text1"/>
          <w:lang w:val="fr-FR"/>
        </w:rPr>
      </w:pPr>
    </w:p>
    <w:p w14:paraId="2756CFE2" w14:textId="77777777" w:rsidR="0023493C" w:rsidRDefault="00506B88" w:rsidP="0023493C">
      <w:pPr>
        <w:spacing w:after="0" w:line="240" w:lineRule="auto"/>
        <w:jc w:val="both"/>
        <w:rPr>
          <w:rFonts w:ascii="Times New Roman" w:hAnsi="Times New Roman"/>
          <w:b/>
          <w:color w:val="000000" w:themeColor="text1"/>
          <w:lang w:val="en-CA"/>
        </w:rPr>
      </w:pPr>
      <w:proofErr w:type="gramStart"/>
      <w:r w:rsidRPr="0023493C">
        <w:rPr>
          <w:rFonts w:ascii="Times New Roman" w:hAnsi="Times New Roman"/>
          <w:b/>
          <w:color w:val="000000" w:themeColor="text1"/>
          <w:lang w:val="en-CA"/>
        </w:rPr>
        <w:t>R</w:t>
      </w:r>
      <w:r w:rsidR="004B26F1" w:rsidRPr="0023493C">
        <w:rPr>
          <w:rFonts w:ascii="Times New Roman" w:hAnsi="Times New Roman"/>
          <w:b/>
          <w:color w:val="000000" w:themeColor="text1"/>
          <w:lang w:val="en-CA"/>
        </w:rPr>
        <w:t> :</w:t>
      </w:r>
      <w:proofErr w:type="gramEnd"/>
      <w:r w:rsidR="004B26F1" w:rsidRPr="0023493C">
        <w:rPr>
          <w:rFonts w:ascii="Times New Roman" w:hAnsi="Times New Roman"/>
          <w:b/>
          <w:color w:val="000000" w:themeColor="text1"/>
          <w:lang w:val="en-CA"/>
        </w:rPr>
        <w:t xml:space="preserve"> </w:t>
      </w:r>
    </w:p>
    <w:p w14:paraId="2EFF3C17" w14:textId="4871CF84" w:rsidR="0023493C" w:rsidRPr="0023493C" w:rsidRDefault="0023493C" w:rsidP="0023493C">
      <w:pPr>
        <w:spacing w:after="0" w:line="240" w:lineRule="auto"/>
        <w:jc w:val="both"/>
        <w:rPr>
          <w:rFonts w:ascii="Times New Roman" w:hAnsi="Times New Roman"/>
          <w:b/>
          <w:color w:val="000000" w:themeColor="text1"/>
          <w:lang w:val="en-CA"/>
        </w:rPr>
      </w:pPr>
      <w:proofErr w:type="spellStart"/>
      <w:proofErr w:type="gramStart"/>
      <w:r w:rsidRPr="0023493C">
        <w:rPr>
          <w:rFonts w:ascii="Times New Roman" w:hAnsi="Times New Roman"/>
          <w:b/>
          <w:color w:val="000000" w:themeColor="text1"/>
          <w:lang w:val="en-CA"/>
        </w:rPr>
        <w:t>svyset</w:t>
      </w:r>
      <w:proofErr w:type="spellEnd"/>
      <w:proofErr w:type="gramEnd"/>
      <w:r w:rsidRPr="0023493C">
        <w:rPr>
          <w:rFonts w:ascii="Times New Roman" w:hAnsi="Times New Roman"/>
          <w:b/>
          <w:color w:val="000000" w:themeColor="text1"/>
          <w:lang w:val="en-CA"/>
        </w:rPr>
        <w:t xml:space="preserve"> </w:t>
      </w:r>
      <w:proofErr w:type="spellStart"/>
      <w:r w:rsidRPr="0023493C">
        <w:rPr>
          <w:rFonts w:ascii="Times New Roman" w:hAnsi="Times New Roman"/>
          <w:b/>
          <w:color w:val="000000" w:themeColor="text1"/>
          <w:lang w:val="en-CA"/>
        </w:rPr>
        <w:t>psu</w:t>
      </w:r>
      <w:proofErr w:type="spellEnd"/>
      <w:r w:rsidRPr="0023493C">
        <w:rPr>
          <w:rFonts w:ascii="Times New Roman" w:hAnsi="Times New Roman"/>
          <w:b/>
          <w:color w:val="000000" w:themeColor="text1"/>
          <w:lang w:val="en-CA"/>
        </w:rPr>
        <w:t xml:space="preserve"> [</w:t>
      </w:r>
      <w:proofErr w:type="spellStart"/>
      <w:r w:rsidRPr="0023493C">
        <w:rPr>
          <w:rFonts w:ascii="Times New Roman" w:hAnsi="Times New Roman"/>
          <w:b/>
          <w:color w:val="000000" w:themeColor="text1"/>
          <w:lang w:val="en-CA"/>
        </w:rPr>
        <w:t>pweight</w:t>
      </w:r>
      <w:proofErr w:type="spellEnd"/>
      <w:r w:rsidRPr="0023493C">
        <w:rPr>
          <w:rFonts w:ascii="Times New Roman" w:hAnsi="Times New Roman"/>
          <w:b/>
          <w:color w:val="000000" w:themeColor="text1"/>
          <w:lang w:val="en-CA"/>
        </w:rPr>
        <w:t>=</w:t>
      </w:r>
      <w:proofErr w:type="spellStart"/>
      <w:r w:rsidRPr="0023493C">
        <w:rPr>
          <w:rFonts w:ascii="Times New Roman" w:hAnsi="Times New Roman"/>
          <w:b/>
          <w:color w:val="000000" w:themeColor="text1"/>
          <w:lang w:val="en-CA"/>
        </w:rPr>
        <w:t>sweight</w:t>
      </w:r>
      <w:proofErr w:type="spellEnd"/>
      <w:r w:rsidRPr="0023493C">
        <w:rPr>
          <w:rFonts w:ascii="Times New Roman" w:hAnsi="Times New Roman"/>
          <w:b/>
          <w:color w:val="000000" w:themeColor="text1"/>
          <w:lang w:val="en-CA"/>
        </w:rPr>
        <w:t>], strata(strata)</w:t>
      </w:r>
    </w:p>
    <w:p w14:paraId="10B0FFD9" w14:textId="77777777" w:rsidR="0023493C" w:rsidRPr="0023493C" w:rsidRDefault="0023493C" w:rsidP="0023493C">
      <w:pPr>
        <w:spacing w:after="0" w:line="240" w:lineRule="auto"/>
        <w:jc w:val="both"/>
        <w:rPr>
          <w:rFonts w:ascii="Times New Roman" w:hAnsi="Times New Roman"/>
          <w:b/>
          <w:color w:val="000000" w:themeColor="text1"/>
          <w:lang w:val="en-CA"/>
        </w:rPr>
      </w:pPr>
    </w:p>
    <w:p w14:paraId="7153D1DD" w14:textId="77777777" w:rsidR="0023493C" w:rsidRPr="0023493C" w:rsidRDefault="0023493C" w:rsidP="0023493C">
      <w:pPr>
        <w:spacing w:after="0" w:line="240" w:lineRule="auto"/>
        <w:jc w:val="both"/>
        <w:rPr>
          <w:rFonts w:ascii="Times New Roman" w:hAnsi="Times New Roman"/>
          <w:b/>
          <w:color w:val="000000" w:themeColor="text1"/>
          <w:lang w:val="fr-FR"/>
        </w:rPr>
      </w:pPr>
      <w:r w:rsidRPr="0023493C">
        <w:rPr>
          <w:rFonts w:ascii="Times New Roman" w:hAnsi="Times New Roman"/>
          <w:b/>
          <w:color w:val="000000" w:themeColor="text1"/>
          <w:lang w:val="fr-FR"/>
        </w:rPr>
        <w:t xml:space="preserve">*** </w:t>
      </w:r>
      <w:proofErr w:type="spellStart"/>
      <w:r w:rsidRPr="0023493C">
        <w:rPr>
          <w:rFonts w:ascii="Times New Roman" w:hAnsi="Times New Roman"/>
          <w:b/>
          <w:color w:val="000000" w:themeColor="text1"/>
          <w:lang w:val="fr-FR"/>
        </w:rPr>
        <w:t>regression</w:t>
      </w:r>
      <w:proofErr w:type="spellEnd"/>
      <w:r w:rsidRPr="0023493C">
        <w:rPr>
          <w:rFonts w:ascii="Times New Roman" w:hAnsi="Times New Roman"/>
          <w:b/>
          <w:color w:val="000000" w:themeColor="text1"/>
          <w:lang w:val="fr-FR"/>
        </w:rPr>
        <w:t xml:space="preserve"> non paramétrique entre  </w:t>
      </w:r>
      <w:proofErr w:type="spellStart"/>
      <w:r w:rsidRPr="0023493C">
        <w:rPr>
          <w:rFonts w:ascii="Times New Roman" w:hAnsi="Times New Roman"/>
          <w:b/>
          <w:color w:val="000000" w:themeColor="text1"/>
          <w:lang w:val="fr-FR"/>
        </w:rPr>
        <w:t>ae_exp</w:t>
      </w:r>
      <w:proofErr w:type="spellEnd"/>
      <w:r w:rsidRPr="0023493C">
        <w:rPr>
          <w:rFonts w:ascii="Times New Roman" w:hAnsi="Times New Roman"/>
          <w:b/>
          <w:color w:val="000000" w:themeColor="text1"/>
          <w:lang w:val="fr-FR"/>
        </w:rPr>
        <w:t xml:space="preserve"> et </w:t>
      </w:r>
      <w:proofErr w:type="spellStart"/>
      <w:r w:rsidRPr="0023493C">
        <w:rPr>
          <w:rFonts w:ascii="Times New Roman" w:hAnsi="Times New Roman"/>
          <w:b/>
          <w:color w:val="000000" w:themeColor="text1"/>
          <w:lang w:val="fr-FR"/>
        </w:rPr>
        <w:t>min_ae_exp</w:t>
      </w:r>
      <w:proofErr w:type="spellEnd"/>
      <w:r w:rsidRPr="0023493C">
        <w:rPr>
          <w:rFonts w:ascii="Times New Roman" w:hAnsi="Times New Roman"/>
          <w:b/>
          <w:color w:val="000000" w:themeColor="text1"/>
          <w:lang w:val="fr-FR"/>
        </w:rPr>
        <w:t xml:space="preserve"> </w:t>
      </w:r>
    </w:p>
    <w:p w14:paraId="1DDDF2AE" w14:textId="77777777" w:rsidR="0023493C" w:rsidRPr="0023493C" w:rsidRDefault="0023493C" w:rsidP="0023493C">
      <w:pPr>
        <w:spacing w:after="0" w:line="240" w:lineRule="auto"/>
        <w:jc w:val="both"/>
        <w:rPr>
          <w:rFonts w:ascii="Times New Roman" w:hAnsi="Times New Roman"/>
          <w:b/>
          <w:color w:val="000000" w:themeColor="text1"/>
          <w:lang w:val="fr-FR"/>
        </w:rPr>
      </w:pPr>
      <w:r w:rsidRPr="0023493C">
        <w:rPr>
          <w:rFonts w:ascii="Times New Roman" w:hAnsi="Times New Roman"/>
          <w:b/>
          <w:color w:val="000000" w:themeColor="text1"/>
          <w:lang w:val="fr-FR"/>
        </w:rPr>
        <w:t>***Q1.1</w:t>
      </w:r>
    </w:p>
    <w:p w14:paraId="66B3C298" w14:textId="77777777" w:rsidR="0023493C" w:rsidRPr="0023493C" w:rsidRDefault="0023493C" w:rsidP="0023493C">
      <w:pPr>
        <w:spacing w:after="0" w:line="240" w:lineRule="auto"/>
        <w:jc w:val="both"/>
        <w:rPr>
          <w:rFonts w:ascii="Times New Roman" w:hAnsi="Times New Roman"/>
          <w:b/>
          <w:color w:val="000000" w:themeColor="text1"/>
          <w:lang w:val="fr-FR"/>
        </w:rPr>
      </w:pPr>
      <w:proofErr w:type="spellStart"/>
      <w:r w:rsidRPr="0023493C">
        <w:rPr>
          <w:rFonts w:ascii="Times New Roman" w:hAnsi="Times New Roman"/>
          <w:b/>
          <w:color w:val="000000" w:themeColor="text1"/>
          <w:lang w:val="fr-FR"/>
        </w:rPr>
        <w:t>cnpe</w:t>
      </w:r>
      <w:proofErr w:type="spellEnd"/>
      <w:r w:rsidRPr="0023493C">
        <w:rPr>
          <w:rFonts w:ascii="Times New Roman" w:hAnsi="Times New Roman"/>
          <w:b/>
          <w:color w:val="000000" w:themeColor="text1"/>
          <w:lang w:val="fr-FR"/>
        </w:rPr>
        <w:t xml:space="preserve"> </w:t>
      </w:r>
      <w:proofErr w:type="spellStart"/>
      <w:r w:rsidRPr="0023493C">
        <w:rPr>
          <w:rFonts w:ascii="Times New Roman" w:hAnsi="Times New Roman"/>
          <w:b/>
          <w:color w:val="000000" w:themeColor="text1"/>
          <w:lang w:val="fr-FR"/>
        </w:rPr>
        <w:t>ae_exp</w:t>
      </w:r>
      <w:proofErr w:type="spellEnd"/>
      <w:r w:rsidRPr="0023493C">
        <w:rPr>
          <w:rFonts w:ascii="Times New Roman" w:hAnsi="Times New Roman"/>
          <w:b/>
          <w:color w:val="000000" w:themeColor="text1"/>
          <w:lang w:val="fr-FR"/>
        </w:rPr>
        <w:t xml:space="preserve">  </w:t>
      </w:r>
      <w:proofErr w:type="spellStart"/>
      <w:r w:rsidRPr="0023493C">
        <w:rPr>
          <w:rFonts w:ascii="Times New Roman" w:hAnsi="Times New Roman"/>
          <w:b/>
          <w:color w:val="000000" w:themeColor="text1"/>
          <w:lang w:val="fr-FR"/>
        </w:rPr>
        <w:t>min_ae_exp</w:t>
      </w:r>
      <w:proofErr w:type="spellEnd"/>
      <w:r w:rsidRPr="0023493C">
        <w:rPr>
          <w:rFonts w:ascii="Times New Roman" w:hAnsi="Times New Roman"/>
          <w:b/>
          <w:color w:val="000000" w:themeColor="text1"/>
          <w:lang w:val="fr-FR"/>
        </w:rPr>
        <w:t xml:space="preserve">, </w:t>
      </w:r>
      <w:proofErr w:type="spellStart"/>
      <w:proofErr w:type="gramStart"/>
      <w:r w:rsidRPr="0023493C">
        <w:rPr>
          <w:rFonts w:ascii="Times New Roman" w:hAnsi="Times New Roman"/>
          <w:b/>
          <w:color w:val="000000" w:themeColor="text1"/>
          <w:lang w:val="fr-FR"/>
        </w:rPr>
        <w:t>xvar</w:t>
      </w:r>
      <w:proofErr w:type="spellEnd"/>
      <w:r w:rsidRPr="0023493C">
        <w:rPr>
          <w:rFonts w:ascii="Times New Roman" w:hAnsi="Times New Roman"/>
          <w:b/>
          <w:color w:val="000000" w:themeColor="text1"/>
          <w:lang w:val="fr-FR"/>
        </w:rPr>
        <w:t>(</w:t>
      </w:r>
      <w:proofErr w:type="spellStart"/>
      <w:proofErr w:type="gramEnd"/>
      <w:r w:rsidRPr="0023493C">
        <w:rPr>
          <w:rFonts w:ascii="Times New Roman" w:hAnsi="Times New Roman"/>
          <w:b/>
          <w:color w:val="000000" w:themeColor="text1"/>
          <w:lang w:val="fr-FR"/>
        </w:rPr>
        <w:t>ae_exp</w:t>
      </w:r>
      <w:proofErr w:type="spellEnd"/>
      <w:r w:rsidRPr="0023493C">
        <w:rPr>
          <w:rFonts w:ascii="Times New Roman" w:hAnsi="Times New Roman"/>
          <w:b/>
          <w:color w:val="000000" w:themeColor="text1"/>
          <w:lang w:val="fr-FR"/>
        </w:rPr>
        <w:t xml:space="preserve">) </w:t>
      </w:r>
      <w:proofErr w:type="spellStart"/>
      <w:r w:rsidRPr="0023493C">
        <w:rPr>
          <w:rFonts w:ascii="Times New Roman" w:hAnsi="Times New Roman"/>
          <w:b/>
          <w:color w:val="000000" w:themeColor="text1"/>
          <w:lang w:val="fr-FR"/>
        </w:rPr>
        <w:t>hs</w:t>
      </w:r>
      <w:proofErr w:type="spellEnd"/>
      <w:r w:rsidRPr="0023493C">
        <w:rPr>
          <w:rFonts w:ascii="Times New Roman" w:hAnsi="Times New Roman"/>
          <w:b/>
          <w:color w:val="000000" w:themeColor="text1"/>
          <w:lang w:val="fr-FR"/>
        </w:rPr>
        <w:t>(</w:t>
      </w:r>
      <w:proofErr w:type="spellStart"/>
      <w:r w:rsidRPr="0023493C">
        <w:rPr>
          <w:rFonts w:ascii="Times New Roman" w:hAnsi="Times New Roman"/>
          <w:b/>
          <w:color w:val="000000" w:themeColor="text1"/>
          <w:lang w:val="fr-FR"/>
        </w:rPr>
        <w:t>hsize</w:t>
      </w:r>
      <w:proofErr w:type="spellEnd"/>
      <w:r w:rsidRPr="0023493C">
        <w:rPr>
          <w:rFonts w:ascii="Times New Roman" w:hAnsi="Times New Roman"/>
          <w:b/>
          <w:color w:val="000000" w:themeColor="text1"/>
          <w:lang w:val="fr-FR"/>
        </w:rPr>
        <w:t>) min(0) max(100000)                      ///</w:t>
      </w:r>
    </w:p>
    <w:p w14:paraId="193D22B4" w14:textId="77777777" w:rsidR="0023493C" w:rsidRPr="0023493C" w:rsidRDefault="0023493C" w:rsidP="0023493C">
      <w:pPr>
        <w:spacing w:after="0" w:line="240" w:lineRule="auto"/>
        <w:jc w:val="both"/>
        <w:rPr>
          <w:rFonts w:ascii="Times New Roman" w:hAnsi="Times New Roman"/>
          <w:b/>
          <w:color w:val="000000" w:themeColor="text1"/>
          <w:lang w:val="fr-FR"/>
        </w:rPr>
      </w:pPr>
      <w:proofErr w:type="spellStart"/>
      <w:proofErr w:type="gramStart"/>
      <w:r w:rsidRPr="0023493C">
        <w:rPr>
          <w:rFonts w:ascii="Times New Roman" w:hAnsi="Times New Roman"/>
          <w:b/>
          <w:color w:val="000000" w:themeColor="text1"/>
          <w:lang w:val="fr-FR"/>
        </w:rPr>
        <w:t>legend</w:t>
      </w:r>
      <w:proofErr w:type="spellEnd"/>
      <w:r w:rsidRPr="0023493C">
        <w:rPr>
          <w:rFonts w:ascii="Times New Roman" w:hAnsi="Times New Roman"/>
          <w:b/>
          <w:color w:val="000000" w:themeColor="text1"/>
          <w:lang w:val="fr-FR"/>
        </w:rPr>
        <w:t>(</w:t>
      </w:r>
      <w:proofErr w:type="spellStart"/>
      <w:proofErr w:type="gramEnd"/>
      <w:r w:rsidRPr="0023493C">
        <w:rPr>
          <w:rFonts w:ascii="Times New Roman" w:hAnsi="Times New Roman"/>
          <w:b/>
          <w:color w:val="000000" w:themeColor="text1"/>
          <w:lang w:val="fr-FR"/>
        </w:rPr>
        <w:t>order</w:t>
      </w:r>
      <w:proofErr w:type="spellEnd"/>
      <w:r w:rsidRPr="0023493C">
        <w:rPr>
          <w:rFonts w:ascii="Times New Roman" w:hAnsi="Times New Roman"/>
          <w:b/>
          <w:color w:val="000000" w:themeColor="text1"/>
          <w:lang w:val="fr-FR"/>
        </w:rPr>
        <w:t xml:space="preserve">( 1 "bien-être </w:t>
      </w:r>
      <w:proofErr w:type="spellStart"/>
      <w:r w:rsidRPr="0023493C">
        <w:rPr>
          <w:rFonts w:ascii="Times New Roman" w:hAnsi="Times New Roman"/>
          <w:b/>
          <w:color w:val="000000" w:themeColor="text1"/>
          <w:lang w:val="fr-FR"/>
        </w:rPr>
        <w:t>équiv</w:t>
      </w:r>
      <w:proofErr w:type="spellEnd"/>
      <w:r w:rsidRPr="0023493C">
        <w:rPr>
          <w:rFonts w:ascii="Times New Roman" w:hAnsi="Times New Roman"/>
          <w:b/>
          <w:color w:val="000000" w:themeColor="text1"/>
          <w:lang w:val="fr-FR"/>
        </w:rPr>
        <w:t xml:space="preserve">. </w:t>
      </w:r>
      <w:proofErr w:type="spellStart"/>
      <w:r w:rsidRPr="0023493C">
        <w:rPr>
          <w:rFonts w:ascii="Times New Roman" w:hAnsi="Times New Roman"/>
          <w:b/>
          <w:color w:val="000000" w:themeColor="text1"/>
          <w:lang w:val="fr-FR"/>
        </w:rPr>
        <w:t>ad.observé</w:t>
      </w:r>
      <w:proofErr w:type="spellEnd"/>
      <w:r w:rsidRPr="0023493C">
        <w:rPr>
          <w:rFonts w:ascii="Times New Roman" w:hAnsi="Times New Roman"/>
          <w:b/>
          <w:color w:val="000000" w:themeColor="text1"/>
          <w:lang w:val="fr-FR"/>
        </w:rPr>
        <w:t xml:space="preserve">" 2 "bien-être équiv.ad. </w:t>
      </w:r>
      <w:proofErr w:type="gramStart"/>
      <w:r w:rsidRPr="0023493C">
        <w:rPr>
          <w:rFonts w:ascii="Times New Roman" w:hAnsi="Times New Roman"/>
          <w:b/>
          <w:color w:val="000000" w:themeColor="text1"/>
          <w:lang w:val="fr-FR"/>
        </w:rPr>
        <w:t>perçu</w:t>
      </w:r>
      <w:proofErr w:type="gramEnd"/>
      <w:r w:rsidRPr="0023493C">
        <w:rPr>
          <w:rFonts w:ascii="Times New Roman" w:hAnsi="Times New Roman"/>
          <w:b/>
          <w:color w:val="000000" w:themeColor="text1"/>
          <w:lang w:val="fr-FR"/>
        </w:rPr>
        <w:t xml:space="preserve"> min "))  ///</w:t>
      </w:r>
    </w:p>
    <w:p w14:paraId="596912EE" w14:textId="77777777" w:rsidR="0023493C" w:rsidRPr="0023493C" w:rsidRDefault="0023493C" w:rsidP="0023493C">
      <w:pPr>
        <w:spacing w:after="0" w:line="240" w:lineRule="auto"/>
        <w:jc w:val="both"/>
        <w:rPr>
          <w:rFonts w:ascii="Times New Roman" w:hAnsi="Times New Roman"/>
          <w:b/>
          <w:color w:val="000000" w:themeColor="text1"/>
          <w:lang w:val="fr-FR"/>
        </w:rPr>
      </w:pPr>
      <w:proofErr w:type="spellStart"/>
      <w:proofErr w:type="gramStart"/>
      <w:r w:rsidRPr="0023493C">
        <w:rPr>
          <w:rFonts w:ascii="Times New Roman" w:hAnsi="Times New Roman"/>
          <w:b/>
          <w:color w:val="000000" w:themeColor="text1"/>
          <w:lang w:val="fr-FR"/>
        </w:rPr>
        <w:t>subtitle</w:t>
      </w:r>
      <w:proofErr w:type="spellEnd"/>
      <w:r w:rsidRPr="0023493C">
        <w:rPr>
          <w:rFonts w:ascii="Times New Roman" w:hAnsi="Times New Roman"/>
          <w:b/>
          <w:color w:val="000000" w:themeColor="text1"/>
          <w:lang w:val="fr-FR"/>
        </w:rPr>
        <w:t>(</w:t>
      </w:r>
      <w:proofErr w:type="gramEnd"/>
      <w:r w:rsidRPr="0023493C">
        <w:rPr>
          <w:rFonts w:ascii="Times New Roman" w:hAnsi="Times New Roman"/>
          <w:b/>
          <w:color w:val="000000" w:themeColor="text1"/>
          <w:lang w:val="fr-FR"/>
        </w:rPr>
        <w:t xml:space="preserve">"") </w:t>
      </w:r>
      <w:proofErr w:type="spellStart"/>
      <w:r w:rsidRPr="0023493C">
        <w:rPr>
          <w:rFonts w:ascii="Times New Roman" w:hAnsi="Times New Roman"/>
          <w:b/>
          <w:color w:val="000000" w:themeColor="text1"/>
          <w:lang w:val="fr-FR"/>
        </w:rPr>
        <w:t>title</w:t>
      </w:r>
      <w:proofErr w:type="spellEnd"/>
      <w:r w:rsidRPr="0023493C">
        <w:rPr>
          <w:rFonts w:ascii="Times New Roman" w:hAnsi="Times New Roman"/>
          <w:b/>
          <w:color w:val="000000" w:themeColor="text1"/>
          <w:lang w:val="fr-FR"/>
        </w:rPr>
        <w:t xml:space="preserve">(Ligne de pauvreté subjective)   </w:t>
      </w:r>
      <w:proofErr w:type="spellStart"/>
      <w:r w:rsidRPr="0023493C">
        <w:rPr>
          <w:rFonts w:ascii="Times New Roman" w:hAnsi="Times New Roman"/>
          <w:b/>
          <w:color w:val="000000" w:themeColor="text1"/>
          <w:lang w:val="fr-FR"/>
        </w:rPr>
        <w:t>xline</w:t>
      </w:r>
      <w:proofErr w:type="spellEnd"/>
      <w:r w:rsidRPr="0023493C">
        <w:rPr>
          <w:rFonts w:ascii="Times New Roman" w:hAnsi="Times New Roman"/>
          <w:b/>
          <w:color w:val="000000" w:themeColor="text1"/>
          <w:lang w:val="fr-FR"/>
        </w:rPr>
        <w:t>(22922.419922)         ///</w:t>
      </w:r>
    </w:p>
    <w:p w14:paraId="2F080F80" w14:textId="77777777" w:rsidR="0023493C" w:rsidRPr="0023493C" w:rsidRDefault="0023493C" w:rsidP="0023493C">
      <w:pPr>
        <w:spacing w:after="0" w:line="240" w:lineRule="auto"/>
        <w:jc w:val="both"/>
        <w:rPr>
          <w:rFonts w:ascii="Times New Roman" w:hAnsi="Times New Roman"/>
          <w:b/>
          <w:color w:val="000000" w:themeColor="text1"/>
          <w:lang w:val="fr-FR"/>
        </w:rPr>
      </w:pPr>
      <w:r w:rsidRPr="0023493C">
        <w:rPr>
          <w:rFonts w:ascii="Times New Roman" w:hAnsi="Times New Roman"/>
          <w:b/>
          <w:color w:val="000000" w:themeColor="text1"/>
          <w:lang w:val="fr-FR"/>
        </w:rPr>
        <w:t xml:space="preserve"> </w:t>
      </w:r>
      <w:proofErr w:type="spellStart"/>
      <w:proofErr w:type="gramStart"/>
      <w:r w:rsidRPr="0023493C">
        <w:rPr>
          <w:rFonts w:ascii="Times New Roman" w:hAnsi="Times New Roman"/>
          <w:b/>
          <w:color w:val="000000" w:themeColor="text1"/>
          <w:lang w:val="fr-FR"/>
        </w:rPr>
        <w:t>xtitle</w:t>
      </w:r>
      <w:proofErr w:type="spellEnd"/>
      <w:r w:rsidRPr="0023493C">
        <w:rPr>
          <w:rFonts w:ascii="Times New Roman" w:hAnsi="Times New Roman"/>
          <w:b/>
          <w:color w:val="000000" w:themeColor="text1"/>
          <w:lang w:val="fr-FR"/>
        </w:rPr>
        <w:t>(</w:t>
      </w:r>
      <w:proofErr w:type="spellStart"/>
      <w:proofErr w:type="gramEnd"/>
      <w:r w:rsidRPr="0023493C">
        <w:rPr>
          <w:rFonts w:ascii="Times New Roman" w:hAnsi="Times New Roman"/>
          <w:b/>
          <w:color w:val="000000" w:themeColor="text1"/>
          <w:lang w:val="fr-FR"/>
        </w:rPr>
        <w:t>Observed</w:t>
      </w:r>
      <w:proofErr w:type="spellEnd"/>
      <w:r w:rsidRPr="0023493C">
        <w:rPr>
          <w:rFonts w:ascii="Times New Roman" w:hAnsi="Times New Roman"/>
          <w:b/>
          <w:color w:val="000000" w:themeColor="text1"/>
          <w:lang w:val="fr-FR"/>
        </w:rPr>
        <w:t xml:space="preserve"> </w:t>
      </w:r>
      <w:proofErr w:type="spellStart"/>
      <w:r w:rsidRPr="0023493C">
        <w:rPr>
          <w:rFonts w:ascii="Times New Roman" w:hAnsi="Times New Roman"/>
          <w:b/>
          <w:color w:val="000000" w:themeColor="text1"/>
          <w:lang w:val="fr-FR"/>
        </w:rPr>
        <w:t>well-being</w:t>
      </w:r>
      <w:proofErr w:type="spellEnd"/>
      <w:r w:rsidRPr="0023493C">
        <w:rPr>
          <w:rFonts w:ascii="Times New Roman" w:hAnsi="Times New Roman"/>
          <w:b/>
          <w:color w:val="000000" w:themeColor="text1"/>
          <w:lang w:val="fr-FR"/>
        </w:rPr>
        <w:t xml:space="preserve">)                       /// </w:t>
      </w:r>
    </w:p>
    <w:p w14:paraId="63476F93" w14:textId="77777777" w:rsidR="0023493C" w:rsidRPr="0023493C" w:rsidRDefault="0023493C" w:rsidP="0023493C">
      <w:pPr>
        <w:spacing w:after="0" w:line="240" w:lineRule="auto"/>
        <w:jc w:val="both"/>
        <w:rPr>
          <w:rFonts w:ascii="Times New Roman" w:hAnsi="Times New Roman"/>
          <w:b/>
          <w:color w:val="000000" w:themeColor="text1"/>
          <w:lang w:val="fr-FR"/>
        </w:rPr>
      </w:pPr>
      <w:r w:rsidRPr="0023493C">
        <w:rPr>
          <w:rFonts w:ascii="Times New Roman" w:hAnsi="Times New Roman"/>
          <w:b/>
          <w:color w:val="000000" w:themeColor="text1"/>
          <w:lang w:val="fr-FR"/>
        </w:rPr>
        <w:t xml:space="preserve"> </w:t>
      </w:r>
      <w:proofErr w:type="spellStart"/>
      <w:proofErr w:type="gramStart"/>
      <w:r w:rsidRPr="0023493C">
        <w:rPr>
          <w:rFonts w:ascii="Times New Roman" w:hAnsi="Times New Roman"/>
          <w:b/>
          <w:color w:val="000000" w:themeColor="text1"/>
          <w:lang w:val="fr-FR"/>
        </w:rPr>
        <w:t>ytitle</w:t>
      </w:r>
      <w:proofErr w:type="spellEnd"/>
      <w:r w:rsidRPr="0023493C">
        <w:rPr>
          <w:rFonts w:ascii="Times New Roman" w:hAnsi="Times New Roman"/>
          <w:b/>
          <w:color w:val="000000" w:themeColor="text1"/>
          <w:lang w:val="fr-FR"/>
        </w:rPr>
        <w:t>(</w:t>
      </w:r>
      <w:proofErr w:type="gramEnd"/>
      <w:r w:rsidRPr="0023493C">
        <w:rPr>
          <w:rFonts w:ascii="Times New Roman" w:hAnsi="Times New Roman"/>
          <w:b/>
          <w:color w:val="000000" w:themeColor="text1"/>
          <w:lang w:val="fr-FR"/>
        </w:rPr>
        <w:t>valeurs prédites du bien-être min. perçu )              ///</w:t>
      </w:r>
    </w:p>
    <w:p w14:paraId="46903E95" w14:textId="77777777" w:rsidR="0023493C" w:rsidRPr="0023493C" w:rsidRDefault="0023493C" w:rsidP="0023493C">
      <w:pPr>
        <w:spacing w:after="0" w:line="240" w:lineRule="auto"/>
        <w:jc w:val="both"/>
        <w:rPr>
          <w:rFonts w:ascii="Times New Roman" w:hAnsi="Times New Roman"/>
          <w:b/>
          <w:color w:val="000000" w:themeColor="text1"/>
          <w:lang w:val="fr-FR"/>
        </w:rPr>
      </w:pPr>
      <w:r w:rsidRPr="0023493C">
        <w:rPr>
          <w:rFonts w:ascii="Times New Roman" w:hAnsi="Times New Roman"/>
          <w:b/>
          <w:color w:val="000000" w:themeColor="text1"/>
          <w:lang w:val="fr-FR"/>
        </w:rPr>
        <w:t xml:space="preserve"> </w:t>
      </w:r>
      <w:proofErr w:type="spellStart"/>
      <w:proofErr w:type="gramStart"/>
      <w:r w:rsidRPr="0023493C">
        <w:rPr>
          <w:rFonts w:ascii="Times New Roman" w:hAnsi="Times New Roman"/>
          <w:b/>
          <w:color w:val="000000" w:themeColor="text1"/>
          <w:lang w:val="fr-FR"/>
        </w:rPr>
        <w:t>vgen</w:t>
      </w:r>
      <w:proofErr w:type="spellEnd"/>
      <w:r w:rsidRPr="0023493C">
        <w:rPr>
          <w:rFonts w:ascii="Times New Roman" w:hAnsi="Times New Roman"/>
          <w:b/>
          <w:color w:val="000000" w:themeColor="text1"/>
          <w:lang w:val="fr-FR"/>
        </w:rPr>
        <w:t>(</w:t>
      </w:r>
      <w:proofErr w:type="spellStart"/>
      <w:proofErr w:type="gramEnd"/>
      <w:r w:rsidRPr="0023493C">
        <w:rPr>
          <w:rFonts w:ascii="Times New Roman" w:hAnsi="Times New Roman"/>
          <w:b/>
          <w:color w:val="000000" w:themeColor="text1"/>
          <w:lang w:val="fr-FR"/>
        </w:rPr>
        <w:t>yes</w:t>
      </w:r>
      <w:proofErr w:type="spellEnd"/>
      <w:r w:rsidRPr="0023493C">
        <w:rPr>
          <w:rFonts w:ascii="Times New Roman" w:hAnsi="Times New Roman"/>
          <w:b/>
          <w:color w:val="000000" w:themeColor="text1"/>
          <w:lang w:val="fr-FR"/>
        </w:rPr>
        <w:t>)</w:t>
      </w:r>
    </w:p>
    <w:p w14:paraId="26BDAE5A" w14:textId="77777777" w:rsidR="0023493C" w:rsidRPr="0023493C" w:rsidRDefault="0023493C" w:rsidP="0023493C">
      <w:pPr>
        <w:spacing w:after="0" w:line="240" w:lineRule="auto"/>
        <w:jc w:val="both"/>
        <w:rPr>
          <w:rFonts w:ascii="Times New Roman" w:hAnsi="Times New Roman"/>
          <w:b/>
          <w:color w:val="000000" w:themeColor="text1"/>
          <w:lang w:val="fr-FR"/>
        </w:rPr>
      </w:pPr>
      <w:r w:rsidRPr="0023493C">
        <w:rPr>
          <w:rFonts w:ascii="Times New Roman" w:hAnsi="Times New Roman"/>
          <w:b/>
          <w:color w:val="000000" w:themeColor="text1"/>
          <w:lang w:val="fr-FR"/>
        </w:rPr>
        <w:t xml:space="preserve"> </w:t>
      </w:r>
    </w:p>
    <w:p w14:paraId="1E0BECCC" w14:textId="77777777" w:rsidR="0023493C" w:rsidRPr="0023493C" w:rsidRDefault="0023493C" w:rsidP="0023493C">
      <w:pPr>
        <w:spacing w:after="0" w:line="240" w:lineRule="auto"/>
        <w:jc w:val="both"/>
        <w:rPr>
          <w:rFonts w:ascii="Times New Roman" w:hAnsi="Times New Roman"/>
          <w:b/>
          <w:color w:val="000000" w:themeColor="text1"/>
          <w:lang w:val="fr-FR"/>
        </w:rPr>
      </w:pPr>
      <w:r w:rsidRPr="0023493C">
        <w:rPr>
          <w:rFonts w:ascii="Times New Roman" w:hAnsi="Times New Roman"/>
          <w:b/>
          <w:color w:val="000000" w:themeColor="text1"/>
          <w:lang w:val="fr-FR"/>
        </w:rPr>
        <w:t xml:space="preserve"> *** calcul de la ligne de pauvreté subjective </w:t>
      </w:r>
    </w:p>
    <w:p w14:paraId="4A88003C" w14:textId="4F50694C" w:rsidR="0023493C" w:rsidRPr="0023493C" w:rsidRDefault="0023493C" w:rsidP="0023493C">
      <w:pPr>
        <w:spacing w:after="0" w:line="240" w:lineRule="auto"/>
        <w:jc w:val="both"/>
        <w:rPr>
          <w:rFonts w:ascii="Times New Roman" w:hAnsi="Times New Roman"/>
          <w:b/>
          <w:color w:val="000000" w:themeColor="text1"/>
          <w:lang w:val="fr-FR"/>
        </w:rPr>
      </w:pPr>
      <w:proofErr w:type="gramStart"/>
      <w:r w:rsidRPr="0023493C">
        <w:rPr>
          <w:rFonts w:ascii="Times New Roman" w:hAnsi="Times New Roman"/>
          <w:b/>
          <w:color w:val="000000" w:themeColor="text1"/>
          <w:lang w:val="fr-FR"/>
        </w:rPr>
        <w:t>cap</w:t>
      </w:r>
      <w:proofErr w:type="gramEnd"/>
      <w:r w:rsidRPr="0023493C">
        <w:rPr>
          <w:rFonts w:ascii="Times New Roman" w:hAnsi="Times New Roman"/>
          <w:b/>
          <w:color w:val="000000" w:themeColor="text1"/>
          <w:lang w:val="fr-FR"/>
        </w:rPr>
        <w:t xml:space="preserve"> drop </w:t>
      </w:r>
      <w:proofErr w:type="spellStart"/>
      <w:r w:rsidRPr="0023493C">
        <w:rPr>
          <w:rFonts w:ascii="Times New Roman" w:hAnsi="Times New Roman"/>
          <w:b/>
          <w:color w:val="000000" w:themeColor="text1"/>
          <w:lang w:val="fr-FR"/>
        </w:rPr>
        <w:t>dif</w:t>
      </w:r>
      <w:proofErr w:type="spellEnd"/>
    </w:p>
    <w:p w14:paraId="5E7DEB7E" w14:textId="77777777" w:rsidR="0023493C" w:rsidRPr="0023493C" w:rsidRDefault="0023493C" w:rsidP="0023493C">
      <w:pPr>
        <w:spacing w:after="0" w:line="240" w:lineRule="auto"/>
        <w:jc w:val="both"/>
        <w:rPr>
          <w:rFonts w:ascii="Times New Roman" w:hAnsi="Times New Roman"/>
          <w:b/>
          <w:color w:val="000000" w:themeColor="text1"/>
          <w:lang w:val="fr-FR"/>
        </w:rPr>
      </w:pPr>
      <w:proofErr w:type="spellStart"/>
      <w:proofErr w:type="gramStart"/>
      <w:r w:rsidRPr="0023493C">
        <w:rPr>
          <w:rFonts w:ascii="Times New Roman" w:hAnsi="Times New Roman"/>
          <w:b/>
          <w:color w:val="000000" w:themeColor="text1"/>
          <w:lang w:val="fr-FR"/>
        </w:rPr>
        <w:t>gen</w:t>
      </w:r>
      <w:proofErr w:type="spellEnd"/>
      <w:proofErr w:type="gramEnd"/>
      <w:r w:rsidRPr="0023493C">
        <w:rPr>
          <w:rFonts w:ascii="Times New Roman" w:hAnsi="Times New Roman"/>
          <w:b/>
          <w:color w:val="000000" w:themeColor="text1"/>
          <w:lang w:val="fr-FR"/>
        </w:rPr>
        <w:t xml:space="preserve"> </w:t>
      </w:r>
      <w:proofErr w:type="spellStart"/>
      <w:r w:rsidRPr="0023493C">
        <w:rPr>
          <w:rFonts w:ascii="Times New Roman" w:hAnsi="Times New Roman"/>
          <w:b/>
          <w:color w:val="000000" w:themeColor="text1"/>
          <w:lang w:val="fr-FR"/>
        </w:rPr>
        <w:t>dif</w:t>
      </w:r>
      <w:proofErr w:type="spellEnd"/>
      <w:r w:rsidRPr="0023493C">
        <w:rPr>
          <w:rFonts w:ascii="Times New Roman" w:hAnsi="Times New Roman"/>
          <w:b/>
          <w:color w:val="000000" w:themeColor="text1"/>
          <w:lang w:val="fr-FR"/>
        </w:rPr>
        <w:t xml:space="preserve"> = _</w:t>
      </w:r>
      <w:proofErr w:type="spellStart"/>
      <w:r w:rsidRPr="0023493C">
        <w:rPr>
          <w:rFonts w:ascii="Times New Roman" w:hAnsi="Times New Roman"/>
          <w:b/>
          <w:color w:val="000000" w:themeColor="text1"/>
          <w:lang w:val="fr-FR"/>
        </w:rPr>
        <w:t>npe_min_ae_exp</w:t>
      </w:r>
      <w:proofErr w:type="spellEnd"/>
      <w:r w:rsidRPr="0023493C">
        <w:rPr>
          <w:rFonts w:ascii="Times New Roman" w:hAnsi="Times New Roman"/>
          <w:b/>
          <w:color w:val="000000" w:themeColor="text1"/>
          <w:lang w:val="fr-FR"/>
        </w:rPr>
        <w:t xml:space="preserve">- </w:t>
      </w:r>
      <w:proofErr w:type="spellStart"/>
      <w:r w:rsidRPr="0023493C">
        <w:rPr>
          <w:rFonts w:ascii="Times New Roman" w:hAnsi="Times New Roman"/>
          <w:b/>
          <w:color w:val="000000" w:themeColor="text1"/>
          <w:lang w:val="fr-FR"/>
        </w:rPr>
        <w:t>ae_exp</w:t>
      </w:r>
      <w:proofErr w:type="spellEnd"/>
    </w:p>
    <w:p w14:paraId="22E71FC0" w14:textId="1FC0179E" w:rsidR="004B26F1" w:rsidRDefault="0023493C" w:rsidP="0023493C">
      <w:pPr>
        <w:spacing w:after="0" w:line="240" w:lineRule="auto"/>
        <w:jc w:val="both"/>
        <w:rPr>
          <w:rFonts w:ascii="Times New Roman" w:hAnsi="Times New Roman"/>
          <w:b/>
          <w:color w:val="000000" w:themeColor="text1"/>
          <w:lang w:val="en-CA"/>
        </w:rPr>
      </w:pPr>
      <w:proofErr w:type="spellStart"/>
      <w:proofErr w:type="gramStart"/>
      <w:r w:rsidRPr="0023493C">
        <w:rPr>
          <w:rFonts w:ascii="Times New Roman" w:hAnsi="Times New Roman"/>
          <w:b/>
          <w:color w:val="000000" w:themeColor="text1"/>
          <w:lang w:val="en-CA"/>
        </w:rPr>
        <w:t>cnpe</w:t>
      </w:r>
      <w:proofErr w:type="spellEnd"/>
      <w:proofErr w:type="gramEnd"/>
      <w:r w:rsidRPr="0023493C">
        <w:rPr>
          <w:rFonts w:ascii="Times New Roman" w:hAnsi="Times New Roman"/>
          <w:b/>
          <w:color w:val="000000" w:themeColor="text1"/>
          <w:lang w:val="en-CA"/>
        </w:rPr>
        <w:t xml:space="preserve"> </w:t>
      </w:r>
      <w:proofErr w:type="spellStart"/>
      <w:r w:rsidRPr="0023493C">
        <w:rPr>
          <w:rFonts w:ascii="Times New Roman" w:hAnsi="Times New Roman"/>
          <w:b/>
          <w:color w:val="000000" w:themeColor="text1"/>
          <w:lang w:val="en-CA"/>
        </w:rPr>
        <w:t>ae_exp</w:t>
      </w:r>
      <w:proofErr w:type="spellEnd"/>
      <w:r w:rsidRPr="0023493C">
        <w:rPr>
          <w:rFonts w:ascii="Times New Roman" w:hAnsi="Times New Roman"/>
          <w:b/>
          <w:color w:val="000000" w:themeColor="text1"/>
          <w:lang w:val="en-CA"/>
        </w:rPr>
        <w:t xml:space="preserve">, </w:t>
      </w:r>
      <w:proofErr w:type="spellStart"/>
      <w:r w:rsidRPr="0023493C">
        <w:rPr>
          <w:rFonts w:ascii="Times New Roman" w:hAnsi="Times New Roman"/>
          <w:b/>
          <w:color w:val="000000" w:themeColor="text1"/>
          <w:lang w:val="en-CA"/>
        </w:rPr>
        <w:t>xvar</w:t>
      </w:r>
      <w:proofErr w:type="spellEnd"/>
      <w:r w:rsidRPr="0023493C">
        <w:rPr>
          <w:rFonts w:ascii="Times New Roman" w:hAnsi="Times New Roman"/>
          <w:b/>
          <w:color w:val="000000" w:themeColor="text1"/>
          <w:lang w:val="en-CA"/>
        </w:rPr>
        <w:t>(</w:t>
      </w:r>
      <w:proofErr w:type="spellStart"/>
      <w:r w:rsidRPr="0023493C">
        <w:rPr>
          <w:rFonts w:ascii="Times New Roman" w:hAnsi="Times New Roman"/>
          <w:b/>
          <w:color w:val="000000" w:themeColor="text1"/>
          <w:lang w:val="en-CA"/>
        </w:rPr>
        <w:t>dif</w:t>
      </w:r>
      <w:proofErr w:type="spellEnd"/>
      <w:r w:rsidRPr="0023493C">
        <w:rPr>
          <w:rFonts w:ascii="Times New Roman" w:hAnsi="Times New Roman"/>
          <w:b/>
          <w:color w:val="000000" w:themeColor="text1"/>
          <w:lang w:val="en-CA"/>
        </w:rPr>
        <w:t xml:space="preserve">) </w:t>
      </w:r>
      <w:proofErr w:type="spellStart"/>
      <w:r w:rsidRPr="0023493C">
        <w:rPr>
          <w:rFonts w:ascii="Times New Roman" w:hAnsi="Times New Roman"/>
          <w:b/>
          <w:color w:val="000000" w:themeColor="text1"/>
          <w:lang w:val="en-CA"/>
        </w:rPr>
        <w:t>hs</w:t>
      </w:r>
      <w:proofErr w:type="spellEnd"/>
      <w:r w:rsidRPr="0023493C">
        <w:rPr>
          <w:rFonts w:ascii="Times New Roman" w:hAnsi="Times New Roman"/>
          <w:b/>
          <w:color w:val="000000" w:themeColor="text1"/>
          <w:lang w:val="en-CA"/>
        </w:rPr>
        <w:t>(</w:t>
      </w:r>
      <w:proofErr w:type="spellStart"/>
      <w:r w:rsidRPr="0023493C">
        <w:rPr>
          <w:rFonts w:ascii="Times New Roman" w:hAnsi="Times New Roman"/>
          <w:b/>
          <w:color w:val="000000" w:themeColor="text1"/>
          <w:lang w:val="en-CA"/>
        </w:rPr>
        <w:t>hsize</w:t>
      </w:r>
      <w:proofErr w:type="spellEnd"/>
      <w:r w:rsidRPr="0023493C">
        <w:rPr>
          <w:rFonts w:ascii="Times New Roman" w:hAnsi="Times New Roman"/>
          <w:b/>
          <w:color w:val="000000" w:themeColor="text1"/>
          <w:lang w:val="en-CA"/>
        </w:rPr>
        <w:t xml:space="preserve">) </w:t>
      </w:r>
      <w:proofErr w:type="spellStart"/>
      <w:r w:rsidRPr="0023493C">
        <w:rPr>
          <w:rFonts w:ascii="Times New Roman" w:hAnsi="Times New Roman"/>
          <w:b/>
          <w:color w:val="000000" w:themeColor="text1"/>
          <w:lang w:val="en-CA"/>
        </w:rPr>
        <w:t>xval</w:t>
      </w:r>
      <w:proofErr w:type="spellEnd"/>
      <w:r w:rsidRPr="0023493C">
        <w:rPr>
          <w:rFonts w:ascii="Times New Roman" w:hAnsi="Times New Roman"/>
          <w:b/>
          <w:color w:val="000000" w:themeColor="text1"/>
          <w:lang w:val="en-CA"/>
        </w:rPr>
        <w:t xml:space="preserve">(0) </w:t>
      </w:r>
      <w:proofErr w:type="spellStart"/>
      <w:r w:rsidRPr="0023493C">
        <w:rPr>
          <w:rFonts w:ascii="Times New Roman" w:hAnsi="Times New Roman"/>
          <w:b/>
          <w:color w:val="000000" w:themeColor="text1"/>
          <w:lang w:val="en-CA"/>
        </w:rPr>
        <w:t>vgen</w:t>
      </w:r>
      <w:proofErr w:type="spellEnd"/>
      <w:r w:rsidRPr="0023493C">
        <w:rPr>
          <w:rFonts w:ascii="Times New Roman" w:hAnsi="Times New Roman"/>
          <w:b/>
          <w:color w:val="000000" w:themeColor="text1"/>
          <w:lang w:val="en-CA"/>
        </w:rPr>
        <w:t>(yes)</w:t>
      </w:r>
    </w:p>
    <w:p w14:paraId="7163F11E" w14:textId="77777777" w:rsidR="0023493C" w:rsidRDefault="0023493C" w:rsidP="0023493C">
      <w:pPr>
        <w:spacing w:after="0" w:line="240" w:lineRule="auto"/>
        <w:jc w:val="both"/>
        <w:rPr>
          <w:rFonts w:ascii="Times New Roman" w:hAnsi="Times New Roman"/>
          <w:b/>
          <w:color w:val="000000" w:themeColor="text1"/>
          <w:lang w:val="en-CA"/>
        </w:rPr>
      </w:pPr>
    </w:p>
    <w:p w14:paraId="4C13F832" w14:textId="77777777" w:rsidR="0023493C" w:rsidRDefault="0023493C" w:rsidP="0023493C">
      <w:pPr>
        <w:spacing w:after="0" w:line="240" w:lineRule="auto"/>
        <w:jc w:val="both"/>
        <w:rPr>
          <w:rFonts w:ascii="Times New Roman" w:hAnsi="Times New Roman"/>
          <w:b/>
          <w:color w:val="000000" w:themeColor="text1"/>
          <w:lang w:val="en-CA"/>
        </w:rPr>
      </w:pPr>
    </w:p>
    <w:p w14:paraId="35257792" w14:textId="5F01C08F" w:rsidR="0023493C" w:rsidRPr="0023493C" w:rsidRDefault="0023493C" w:rsidP="0023493C">
      <w:pPr>
        <w:spacing w:after="0" w:line="240" w:lineRule="auto"/>
        <w:jc w:val="both"/>
        <w:rPr>
          <w:rFonts w:ascii="Times New Roman" w:hAnsi="Times New Roman"/>
          <w:b/>
          <w:color w:val="000000" w:themeColor="text1"/>
          <w:u w:val="single"/>
        </w:rPr>
      </w:pPr>
      <w:proofErr w:type="gramStart"/>
      <w:r w:rsidRPr="0023493C">
        <w:rPr>
          <w:rFonts w:ascii="Times New Roman" w:hAnsi="Times New Roman"/>
          <w:b/>
          <w:color w:val="000000" w:themeColor="text1"/>
          <w:u w:val="single"/>
        </w:rPr>
        <w:t>La</w:t>
      </w:r>
      <w:proofErr w:type="gramEnd"/>
      <w:r w:rsidRPr="0023493C">
        <w:rPr>
          <w:rFonts w:ascii="Times New Roman" w:hAnsi="Times New Roman"/>
          <w:b/>
          <w:color w:val="000000" w:themeColor="text1"/>
          <w:u w:val="single"/>
        </w:rPr>
        <w:t xml:space="preserve"> seuil de pauvreté   est de 22 922.419922</w:t>
      </w:r>
    </w:p>
    <w:p w14:paraId="69BD8597" w14:textId="26BAD73C" w:rsidR="0023493C" w:rsidRPr="0023493C" w:rsidRDefault="0023493C" w:rsidP="0023493C">
      <w:pPr>
        <w:spacing w:after="0" w:line="240" w:lineRule="auto"/>
        <w:jc w:val="both"/>
        <w:rPr>
          <w:rFonts w:ascii="Times New Roman" w:hAnsi="Times New Roman"/>
          <w:b/>
          <w:color w:val="000000" w:themeColor="text1"/>
          <w:lang w:val="en-CA"/>
        </w:rPr>
      </w:pPr>
      <w:r w:rsidRPr="0023493C">
        <w:rPr>
          <w:rFonts w:ascii="Times New Roman" w:hAnsi="Times New Roman"/>
          <w:b/>
          <w:noProof/>
          <w:color w:val="000000" w:themeColor="text1"/>
        </w:rPr>
        <w:drawing>
          <wp:inline distT="0" distB="0" distL="0" distR="0" wp14:anchorId="68DFE96B" wp14:editId="18674021">
            <wp:extent cx="5486400" cy="6356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35635"/>
                    </a:xfrm>
                    <a:prstGeom prst="rect">
                      <a:avLst/>
                    </a:prstGeom>
                    <a:noFill/>
                    <a:ln>
                      <a:noFill/>
                    </a:ln>
                  </pic:spPr>
                </pic:pic>
              </a:graphicData>
            </a:graphic>
          </wp:inline>
        </w:drawing>
      </w:r>
    </w:p>
    <w:p w14:paraId="57C3A6F6" w14:textId="0592B476" w:rsidR="0023493C" w:rsidRDefault="0023493C" w:rsidP="004B26F1">
      <w:pPr>
        <w:spacing w:after="0" w:line="240" w:lineRule="auto"/>
        <w:jc w:val="both"/>
        <w:rPr>
          <w:rFonts w:ascii="Times New Roman" w:hAnsi="Times New Roman"/>
          <w:b/>
          <w:color w:val="000000" w:themeColor="text1"/>
          <w:lang w:val="fr-FR"/>
        </w:rPr>
      </w:pPr>
      <w:r w:rsidRPr="0023493C">
        <w:rPr>
          <w:rFonts w:ascii="Times New Roman" w:hAnsi="Times New Roman"/>
          <w:b/>
          <w:noProof/>
          <w:color w:val="000000" w:themeColor="text1"/>
        </w:rPr>
        <w:lastRenderedPageBreak/>
        <w:drawing>
          <wp:inline distT="0" distB="0" distL="0" distR="0" wp14:anchorId="3939538E" wp14:editId="0A449EF4">
            <wp:extent cx="5029200" cy="3657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797D56A" w14:textId="75F5CA6F" w:rsidR="0023493C" w:rsidRDefault="0023493C" w:rsidP="004B26F1">
      <w:pPr>
        <w:spacing w:after="0" w:line="240" w:lineRule="auto"/>
        <w:jc w:val="both"/>
        <w:rPr>
          <w:rFonts w:ascii="Times New Roman" w:hAnsi="Times New Roman"/>
          <w:b/>
          <w:color w:val="000000" w:themeColor="text1"/>
          <w:lang w:val="fr-FR"/>
        </w:rPr>
      </w:pPr>
    </w:p>
    <w:p w14:paraId="32D33B60" w14:textId="77777777" w:rsidR="0023493C" w:rsidRPr="004B26F1" w:rsidRDefault="0023493C" w:rsidP="004B26F1">
      <w:pPr>
        <w:spacing w:after="0" w:line="240" w:lineRule="auto"/>
        <w:jc w:val="both"/>
        <w:rPr>
          <w:rFonts w:ascii="Times New Roman" w:hAnsi="Times New Roman"/>
          <w:b/>
          <w:color w:val="000000" w:themeColor="text1"/>
          <w:lang w:val="fr-FR"/>
        </w:rPr>
      </w:pPr>
    </w:p>
    <w:p w14:paraId="17B9DF38" w14:textId="77777777" w:rsidR="004B26F1" w:rsidRPr="00494DD3" w:rsidRDefault="004B26F1" w:rsidP="004B26F1">
      <w:pPr>
        <w:spacing w:after="0" w:line="240" w:lineRule="auto"/>
        <w:jc w:val="both"/>
        <w:rPr>
          <w:rFonts w:ascii="Times New Roman" w:hAnsi="Times New Roman"/>
          <w:color w:val="000000" w:themeColor="text1"/>
          <w:lang w:val="fr-FR"/>
        </w:rPr>
      </w:pPr>
    </w:p>
    <w:p w14:paraId="50B53259" w14:textId="77777777" w:rsidR="004B26F1" w:rsidRPr="00034E50" w:rsidRDefault="004B26F1" w:rsidP="004B26F1">
      <w:pPr>
        <w:spacing w:after="0" w:line="240" w:lineRule="auto"/>
        <w:ind w:left="709" w:hanging="709"/>
        <w:jc w:val="both"/>
        <w:rPr>
          <w:rFonts w:ascii="Times New Roman" w:hAnsi="Times New Roman"/>
          <w:color w:val="000000" w:themeColor="text1"/>
          <w:lang w:val="fr-FR"/>
        </w:rPr>
      </w:pPr>
      <w:r w:rsidRPr="00AD22CC">
        <w:rPr>
          <w:rFonts w:ascii="Times New Roman" w:hAnsi="Times New Roman"/>
          <w:color w:val="000000" w:themeColor="text1"/>
          <w:lang w:val="fr-FR"/>
        </w:rPr>
        <w:t>1.2</w:t>
      </w:r>
      <w:r w:rsidRPr="00AD22CC">
        <w:rPr>
          <w:rFonts w:ascii="Times New Roman" w:hAnsi="Times New Roman"/>
          <w:color w:val="000000" w:themeColor="text1"/>
          <w:lang w:val="fr-FR"/>
        </w:rPr>
        <w:tab/>
        <w:t>E</w:t>
      </w:r>
      <w:r w:rsidRPr="00702372">
        <w:rPr>
          <w:rFonts w:ascii="Times New Roman" w:hAnsi="Times New Roman"/>
          <w:color w:val="000000" w:themeColor="text1"/>
          <w:lang w:val="fr-FR"/>
        </w:rPr>
        <w:t xml:space="preserve">stimez </w:t>
      </w:r>
      <w:r w:rsidRPr="001A78B8">
        <w:rPr>
          <w:rFonts w:ascii="Times New Roman" w:hAnsi="Times New Roman"/>
          <w:b/>
          <w:color w:val="000000" w:themeColor="text1"/>
          <w:lang w:val="fr-FR"/>
        </w:rPr>
        <w:t>l’intensité</w:t>
      </w:r>
      <w:r w:rsidRPr="00702372">
        <w:rPr>
          <w:rFonts w:ascii="Times New Roman" w:hAnsi="Times New Roman"/>
          <w:color w:val="000000" w:themeColor="text1"/>
          <w:lang w:val="fr-FR"/>
        </w:rPr>
        <w:t xml:space="preserve"> de</w:t>
      </w:r>
      <w:r>
        <w:rPr>
          <w:rFonts w:ascii="Times New Roman" w:hAnsi="Times New Roman"/>
          <w:color w:val="000000" w:themeColor="text1"/>
          <w:lang w:val="fr-FR"/>
        </w:rPr>
        <w:t xml:space="preserve"> la</w:t>
      </w:r>
      <w:r w:rsidRPr="00702372">
        <w:rPr>
          <w:rFonts w:ascii="Times New Roman" w:hAnsi="Times New Roman"/>
          <w:color w:val="000000" w:themeColor="text1"/>
          <w:lang w:val="fr-FR"/>
        </w:rPr>
        <w:t xml:space="preserve"> pauvreté</w:t>
      </w:r>
      <w:r w:rsidRPr="00034E50">
        <w:rPr>
          <w:rFonts w:ascii="Times New Roman" w:hAnsi="Times New Roman"/>
          <w:color w:val="000000" w:themeColor="text1"/>
          <w:lang w:val="fr-FR"/>
        </w:rPr>
        <w:t xml:space="preserve"> (</w:t>
      </w:r>
      <w:r w:rsidRPr="00702372">
        <w:rPr>
          <w:rFonts w:ascii="Times New Roman" w:hAnsi="Times New Roman"/>
          <w:color w:val="000000" w:themeColor="text1"/>
          <w:lang w:val="fr-FR"/>
        </w:rPr>
        <w:t>avec les variables :</w:t>
      </w:r>
      <w:r w:rsidRPr="00034E50">
        <w:rPr>
          <w:rFonts w:ascii="Times New Roman" w:hAnsi="Times New Roman"/>
          <w:color w:val="000000" w:themeColor="text1"/>
          <w:lang w:val="fr-FR"/>
        </w:rPr>
        <w:t xml:space="preserve"> </w:t>
      </w:r>
      <w:proofErr w:type="spellStart"/>
      <w:r w:rsidRPr="00034E50">
        <w:rPr>
          <w:rFonts w:ascii="Times New Roman" w:hAnsi="Times New Roman"/>
          <w:i/>
          <w:color w:val="000000" w:themeColor="text1"/>
          <w:lang w:val="fr-FR"/>
        </w:rPr>
        <w:t>ae_exp</w:t>
      </w:r>
      <w:proofErr w:type="spellEnd"/>
      <w:r w:rsidRPr="00034E50">
        <w:rPr>
          <w:rFonts w:ascii="Times New Roman" w:hAnsi="Times New Roman"/>
          <w:color w:val="000000" w:themeColor="text1"/>
          <w:lang w:val="fr-FR"/>
        </w:rPr>
        <w:t xml:space="preserve"> and </w:t>
      </w:r>
      <w:proofErr w:type="spellStart"/>
      <w:r w:rsidRPr="00034E50">
        <w:rPr>
          <w:rFonts w:ascii="Times New Roman" w:hAnsi="Times New Roman"/>
          <w:i/>
          <w:color w:val="000000" w:themeColor="text1"/>
          <w:lang w:val="fr-FR"/>
        </w:rPr>
        <w:t>hsize</w:t>
      </w:r>
      <w:proofErr w:type="spellEnd"/>
      <w:r w:rsidRPr="00034E50">
        <w:rPr>
          <w:rFonts w:ascii="Times New Roman" w:hAnsi="Times New Roman"/>
          <w:color w:val="000000" w:themeColor="text1"/>
          <w:lang w:val="fr-FR"/>
        </w:rPr>
        <w:t xml:space="preserve">) </w:t>
      </w:r>
      <w:r>
        <w:rPr>
          <w:rFonts w:ascii="Times New Roman" w:hAnsi="Times New Roman"/>
          <w:color w:val="000000" w:themeColor="text1"/>
          <w:lang w:val="fr-FR"/>
        </w:rPr>
        <w:t>pour chacun de ces trois cas</w:t>
      </w:r>
      <w:r w:rsidR="00FE641A">
        <w:rPr>
          <w:rFonts w:ascii="Times New Roman" w:hAnsi="Times New Roman"/>
          <w:color w:val="000000" w:themeColor="text1"/>
          <w:lang w:val="fr-FR"/>
        </w:rPr>
        <w:t>, et discutez les résultats</w:t>
      </w:r>
      <w:r w:rsidRPr="00702372">
        <w:rPr>
          <w:rFonts w:ascii="Times New Roman" w:hAnsi="Times New Roman"/>
          <w:color w:val="000000" w:themeColor="text1"/>
          <w:lang w:val="fr-FR"/>
        </w:rPr>
        <w:t xml:space="preserve"> :</w:t>
      </w:r>
    </w:p>
    <w:p w14:paraId="5259535A" w14:textId="77777777" w:rsidR="004B26F1" w:rsidRPr="00034E50" w:rsidRDefault="004B26F1" w:rsidP="004B26F1">
      <w:pPr>
        <w:pStyle w:val="Paragraphedeliste"/>
        <w:numPr>
          <w:ilvl w:val="0"/>
          <w:numId w:val="4"/>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subjective ;</w:t>
      </w:r>
    </w:p>
    <w:p w14:paraId="47DF876D" w14:textId="77777777" w:rsidR="004B26F1" w:rsidRPr="00034E50" w:rsidRDefault="004B26F1" w:rsidP="004B26F1">
      <w:pPr>
        <w:pStyle w:val="Paragraphedeliste"/>
        <w:numPr>
          <w:ilvl w:val="0"/>
          <w:numId w:val="4"/>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absolue</w:t>
      </w:r>
      <w:r w:rsidR="002863CB">
        <w:rPr>
          <w:rFonts w:ascii="Times New Roman" w:hAnsi="Times New Roman"/>
          <w:color w:val="000000" w:themeColor="text1"/>
          <w:lang w:val="fr-FR"/>
        </w:rPr>
        <w:t xml:space="preserve"> (z=21</w:t>
      </w:r>
      <w:r w:rsidRPr="00034E50">
        <w:rPr>
          <w:rFonts w:ascii="Times New Roman" w:hAnsi="Times New Roman"/>
          <w:color w:val="000000" w:themeColor="text1"/>
          <w:lang w:val="fr-FR"/>
        </w:rPr>
        <w:t>000)</w:t>
      </w:r>
      <w:r>
        <w:rPr>
          <w:rFonts w:ascii="Times New Roman" w:hAnsi="Times New Roman"/>
          <w:color w:val="000000" w:themeColor="text1"/>
          <w:lang w:val="fr-FR"/>
        </w:rPr>
        <w:t> ;</w:t>
      </w:r>
    </w:p>
    <w:p w14:paraId="655B315E" w14:textId="77777777" w:rsidR="004B26F1" w:rsidRDefault="004B26F1" w:rsidP="004B26F1">
      <w:pPr>
        <w:pStyle w:val="Paragraphedeliste"/>
        <w:numPr>
          <w:ilvl w:val="0"/>
          <w:numId w:val="4"/>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Le seuil de pauvreté relative</w:t>
      </w:r>
      <w:r w:rsidRPr="00034E50">
        <w:rPr>
          <w:rFonts w:ascii="Times New Roman" w:hAnsi="Times New Roman"/>
          <w:color w:val="000000" w:themeColor="text1"/>
          <w:lang w:val="fr-FR"/>
        </w:rPr>
        <w:t xml:space="preserve"> (z= </w:t>
      </w:r>
      <w:r w:rsidRPr="00D95697">
        <w:rPr>
          <w:rFonts w:ascii="Times New Roman" w:hAnsi="Times New Roman"/>
          <w:color w:val="000000" w:themeColor="text1"/>
          <w:lang w:val="fr-FR"/>
        </w:rPr>
        <w:t>moitié du revenu moyens</w:t>
      </w:r>
      <w:r w:rsidRPr="00034E50">
        <w:rPr>
          <w:rFonts w:ascii="Times New Roman" w:hAnsi="Times New Roman"/>
          <w:color w:val="000000" w:themeColor="text1"/>
          <w:lang w:val="fr-FR"/>
        </w:rPr>
        <w:t>).</w:t>
      </w:r>
      <w:r w:rsidRPr="00034E50">
        <w:rPr>
          <w:rFonts w:ascii="Times New Roman" w:hAnsi="Times New Roman"/>
          <w:color w:val="000000" w:themeColor="text1"/>
          <w:lang w:val="fr-FR"/>
        </w:rPr>
        <w:tab/>
      </w:r>
    </w:p>
    <w:p w14:paraId="7681DC01" w14:textId="77777777" w:rsidR="004B26F1" w:rsidRDefault="004B26F1" w:rsidP="004B26F1">
      <w:pPr>
        <w:spacing w:after="0" w:line="240" w:lineRule="auto"/>
        <w:jc w:val="both"/>
        <w:rPr>
          <w:rFonts w:ascii="Times New Roman" w:hAnsi="Times New Roman"/>
          <w:color w:val="000000" w:themeColor="text1"/>
          <w:lang w:val="fr-FR"/>
        </w:rPr>
      </w:pPr>
    </w:p>
    <w:p w14:paraId="6EE2120A" w14:textId="77777777"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71E7C95C" w14:textId="77777777" w:rsidR="001A78B8" w:rsidRDefault="001A78B8" w:rsidP="004B26F1">
      <w:pPr>
        <w:spacing w:after="0" w:line="240" w:lineRule="auto"/>
        <w:jc w:val="both"/>
        <w:rPr>
          <w:rFonts w:ascii="Times New Roman" w:hAnsi="Times New Roman"/>
          <w:color w:val="000000" w:themeColor="text1"/>
          <w:lang w:val="fr-FR"/>
        </w:rPr>
      </w:pPr>
    </w:p>
    <w:p w14:paraId="6424B73F" w14:textId="64C0884A" w:rsidR="001A78B8" w:rsidRDefault="001A78B8" w:rsidP="001A78B8">
      <w:pPr>
        <w:pStyle w:val="Paragraphedeliste"/>
        <w:numPr>
          <w:ilvl w:val="0"/>
          <w:numId w:val="6"/>
        </w:numPr>
        <w:spacing w:after="0" w:line="240" w:lineRule="auto"/>
        <w:jc w:val="both"/>
        <w:rPr>
          <w:rFonts w:ascii="Times New Roman" w:hAnsi="Times New Roman"/>
          <w:b/>
          <w:color w:val="5B9BD5" w:themeColor="accent1"/>
          <w:lang w:val="fr-FR"/>
        </w:rPr>
      </w:pPr>
      <w:r w:rsidRPr="001A78B8">
        <w:rPr>
          <w:rFonts w:ascii="Times New Roman" w:hAnsi="Times New Roman"/>
          <w:b/>
          <w:color w:val="5B9BD5" w:themeColor="accent1"/>
          <w:lang w:val="fr-FR"/>
        </w:rPr>
        <w:t>L’intensité de la pauvreté  au seuil de pauvreté subjective : 0.125943</w:t>
      </w:r>
    </w:p>
    <w:p w14:paraId="63632B3E" w14:textId="77777777" w:rsidR="00550C3D" w:rsidRPr="00550C3D" w:rsidRDefault="00550C3D" w:rsidP="00550C3D">
      <w:pPr>
        <w:pStyle w:val="Paragraphedeliste"/>
        <w:spacing w:after="0" w:line="240" w:lineRule="auto"/>
        <w:jc w:val="both"/>
        <w:rPr>
          <w:rFonts w:ascii="Times New Roman" w:hAnsi="Times New Roman"/>
          <w:b/>
          <w:color w:val="000000" w:themeColor="text1"/>
          <w:lang w:val="fr-FR"/>
        </w:rPr>
      </w:pPr>
      <w:proofErr w:type="spellStart"/>
      <w:r w:rsidRPr="00550C3D">
        <w:rPr>
          <w:rFonts w:ascii="Times New Roman" w:hAnsi="Times New Roman"/>
          <w:b/>
          <w:color w:val="000000" w:themeColor="text1"/>
          <w:lang w:val="fr-FR"/>
        </w:rPr>
        <w:t>ifgt</w:t>
      </w:r>
      <w:proofErr w:type="spellEnd"/>
      <w:r w:rsidRPr="00550C3D">
        <w:rPr>
          <w:rFonts w:ascii="Times New Roman" w:hAnsi="Times New Roman"/>
          <w:b/>
          <w:color w:val="000000" w:themeColor="text1"/>
          <w:lang w:val="fr-FR"/>
        </w:rPr>
        <w:t xml:space="preserve">  </w:t>
      </w:r>
      <w:proofErr w:type="spellStart"/>
      <w:r w:rsidRPr="00550C3D">
        <w:rPr>
          <w:rFonts w:ascii="Times New Roman" w:hAnsi="Times New Roman"/>
          <w:b/>
          <w:color w:val="000000" w:themeColor="text1"/>
          <w:lang w:val="fr-FR"/>
        </w:rPr>
        <w:t>ae_exp</w:t>
      </w:r>
      <w:proofErr w:type="spellEnd"/>
      <w:r w:rsidRPr="00550C3D">
        <w:rPr>
          <w:rFonts w:ascii="Times New Roman" w:hAnsi="Times New Roman"/>
          <w:b/>
          <w:color w:val="000000" w:themeColor="text1"/>
          <w:lang w:val="fr-FR"/>
        </w:rPr>
        <w:t xml:space="preserve">, alpha(1) </w:t>
      </w:r>
      <w:proofErr w:type="spellStart"/>
      <w:proofErr w:type="gramStart"/>
      <w:r w:rsidRPr="00550C3D">
        <w:rPr>
          <w:rFonts w:ascii="Times New Roman" w:hAnsi="Times New Roman"/>
          <w:b/>
          <w:color w:val="000000" w:themeColor="text1"/>
          <w:lang w:val="fr-FR"/>
        </w:rPr>
        <w:t>hsize</w:t>
      </w:r>
      <w:proofErr w:type="spellEnd"/>
      <w:r w:rsidRPr="00550C3D">
        <w:rPr>
          <w:rFonts w:ascii="Times New Roman" w:hAnsi="Times New Roman"/>
          <w:b/>
          <w:color w:val="000000" w:themeColor="text1"/>
          <w:lang w:val="fr-FR"/>
        </w:rPr>
        <w:t>(</w:t>
      </w:r>
      <w:proofErr w:type="spellStart"/>
      <w:proofErr w:type="gramEnd"/>
      <w:r w:rsidRPr="00550C3D">
        <w:rPr>
          <w:rFonts w:ascii="Times New Roman" w:hAnsi="Times New Roman"/>
          <w:b/>
          <w:color w:val="000000" w:themeColor="text1"/>
          <w:lang w:val="fr-FR"/>
        </w:rPr>
        <w:t>hsize</w:t>
      </w:r>
      <w:proofErr w:type="spellEnd"/>
      <w:r w:rsidRPr="00550C3D">
        <w:rPr>
          <w:rFonts w:ascii="Times New Roman" w:hAnsi="Times New Roman"/>
          <w:b/>
          <w:color w:val="000000" w:themeColor="text1"/>
          <w:lang w:val="fr-FR"/>
        </w:rPr>
        <w:t xml:space="preserve">) </w:t>
      </w:r>
      <w:proofErr w:type="spellStart"/>
      <w:r w:rsidRPr="00550C3D">
        <w:rPr>
          <w:rFonts w:ascii="Times New Roman" w:hAnsi="Times New Roman"/>
          <w:b/>
          <w:color w:val="000000" w:themeColor="text1"/>
          <w:lang w:val="fr-FR"/>
        </w:rPr>
        <w:t>pline</w:t>
      </w:r>
      <w:proofErr w:type="spellEnd"/>
      <w:r w:rsidRPr="00550C3D">
        <w:rPr>
          <w:rFonts w:ascii="Times New Roman" w:hAnsi="Times New Roman"/>
          <w:b/>
          <w:color w:val="000000" w:themeColor="text1"/>
          <w:lang w:val="fr-FR"/>
        </w:rPr>
        <w:t>(22922.419922)</w:t>
      </w:r>
    </w:p>
    <w:p w14:paraId="334B1B4D" w14:textId="77777777" w:rsidR="00550C3D" w:rsidRDefault="00550C3D" w:rsidP="00550C3D">
      <w:pPr>
        <w:pStyle w:val="Paragraphedeliste"/>
        <w:spacing w:after="0" w:line="240" w:lineRule="auto"/>
        <w:jc w:val="both"/>
        <w:rPr>
          <w:rFonts w:ascii="Times New Roman" w:hAnsi="Times New Roman"/>
          <w:b/>
          <w:color w:val="5B9BD5" w:themeColor="accent1"/>
          <w:lang w:val="fr-FR"/>
        </w:rPr>
      </w:pPr>
    </w:p>
    <w:p w14:paraId="5E7D8169" w14:textId="15CA25F3" w:rsidR="001A78B8" w:rsidRDefault="001A78B8" w:rsidP="001A78B8">
      <w:pPr>
        <w:pStyle w:val="Paragraphedeliste"/>
        <w:numPr>
          <w:ilvl w:val="0"/>
          <w:numId w:val="6"/>
        </w:numPr>
        <w:spacing w:after="0" w:line="240" w:lineRule="auto"/>
        <w:jc w:val="both"/>
        <w:rPr>
          <w:rFonts w:ascii="Times New Roman" w:hAnsi="Times New Roman"/>
          <w:b/>
          <w:color w:val="5B9BD5" w:themeColor="accent1"/>
          <w:lang w:val="fr-FR"/>
        </w:rPr>
      </w:pPr>
      <w:r w:rsidRPr="001A78B8">
        <w:rPr>
          <w:rFonts w:ascii="Times New Roman" w:hAnsi="Times New Roman"/>
          <w:b/>
          <w:color w:val="5B9BD5" w:themeColor="accent1"/>
          <w:lang w:val="fr-FR"/>
        </w:rPr>
        <w:t xml:space="preserve">L’intensité de la pauvreté  au seuil de pauvreté </w:t>
      </w:r>
      <w:r w:rsidR="003648FB">
        <w:rPr>
          <w:rFonts w:ascii="Times New Roman" w:hAnsi="Times New Roman"/>
          <w:b/>
          <w:color w:val="5B9BD5" w:themeColor="accent1"/>
          <w:lang w:val="fr-FR"/>
        </w:rPr>
        <w:t>absolue</w:t>
      </w:r>
      <w:r>
        <w:rPr>
          <w:rFonts w:ascii="Times New Roman" w:hAnsi="Times New Roman"/>
          <w:b/>
          <w:color w:val="5B9BD5" w:themeColor="accent1"/>
          <w:lang w:val="fr-FR"/>
        </w:rPr>
        <w:t xml:space="preserve"> (Z=21000) : </w:t>
      </w:r>
      <w:r w:rsidRPr="001A78B8">
        <w:rPr>
          <w:rFonts w:ascii="Times New Roman" w:hAnsi="Times New Roman"/>
          <w:b/>
          <w:color w:val="5B9BD5" w:themeColor="accent1"/>
          <w:lang w:val="fr-FR"/>
        </w:rPr>
        <w:t>0.102046</w:t>
      </w:r>
    </w:p>
    <w:p w14:paraId="10AC2EF6" w14:textId="5FF6A6A8" w:rsidR="00550C3D" w:rsidRPr="00550C3D" w:rsidRDefault="00550C3D" w:rsidP="00550C3D">
      <w:pPr>
        <w:pStyle w:val="Paragraphedeliste"/>
        <w:spacing w:after="0" w:line="240" w:lineRule="auto"/>
        <w:jc w:val="both"/>
        <w:rPr>
          <w:rFonts w:ascii="Times New Roman" w:hAnsi="Times New Roman"/>
          <w:b/>
          <w:color w:val="000000" w:themeColor="text1"/>
          <w:lang w:val="fr-FR"/>
        </w:rPr>
      </w:pPr>
      <w:proofErr w:type="spellStart"/>
      <w:r w:rsidRPr="00550C3D">
        <w:rPr>
          <w:rFonts w:ascii="Times New Roman" w:hAnsi="Times New Roman"/>
          <w:b/>
          <w:color w:val="000000" w:themeColor="text1"/>
          <w:lang w:val="fr-FR"/>
        </w:rPr>
        <w:t>ifgt</w:t>
      </w:r>
      <w:proofErr w:type="spellEnd"/>
      <w:r w:rsidRPr="00550C3D">
        <w:rPr>
          <w:rFonts w:ascii="Times New Roman" w:hAnsi="Times New Roman"/>
          <w:b/>
          <w:color w:val="000000" w:themeColor="text1"/>
          <w:lang w:val="fr-FR"/>
        </w:rPr>
        <w:t xml:space="preserve">  </w:t>
      </w:r>
      <w:proofErr w:type="spellStart"/>
      <w:r w:rsidRPr="00550C3D">
        <w:rPr>
          <w:rFonts w:ascii="Times New Roman" w:hAnsi="Times New Roman"/>
          <w:b/>
          <w:color w:val="000000" w:themeColor="text1"/>
          <w:lang w:val="fr-FR"/>
        </w:rPr>
        <w:t>ae_exp</w:t>
      </w:r>
      <w:proofErr w:type="spellEnd"/>
      <w:r w:rsidRPr="00550C3D">
        <w:rPr>
          <w:rFonts w:ascii="Times New Roman" w:hAnsi="Times New Roman"/>
          <w:b/>
          <w:color w:val="000000" w:themeColor="text1"/>
          <w:lang w:val="fr-FR"/>
        </w:rPr>
        <w:t xml:space="preserve">, alpha(1) </w:t>
      </w:r>
      <w:proofErr w:type="spellStart"/>
      <w:proofErr w:type="gramStart"/>
      <w:r w:rsidRPr="00550C3D">
        <w:rPr>
          <w:rFonts w:ascii="Times New Roman" w:hAnsi="Times New Roman"/>
          <w:b/>
          <w:color w:val="000000" w:themeColor="text1"/>
          <w:lang w:val="fr-FR"/>
        </w:rPr>
        <w:t>hsize</w:t>
      </w:r>
      <w:proofErr w:type="spellEnd"/>
      <w:r w:rsidRPr="00550C3D">
        <w:rPr>
          <w:rFonts w:ascii="Times New Roman" w:hAnsi="Times New Roman"/>
          <w:b/>
          <w:color w:val="000000" w:themeColor="text1"/>
          <w:lang w:val="fr-FR"/>
        </w:rPr>
        <w:t>(</w:t>
      </w:r>
      <w:proofErr w:type="spellStart"/>
      <w:proofErr w:type="gramEnd"/>
      <w:r w:rsidRPr="00550C3D">
        <w:rPr>
          <w:rFonts w:ascii="Times New Roman" w:hAnsi="Times New Roman"/>
          <w:b/>
          <w:color w:val="000000" w:themeColor="text1"/>
          <w:lang w:val="fr-FR"/>
        </w:rPr>
        <w:t>hsize</w:t>
      </w:r>
      <w:proofErr w:type="spellEnd"/>
      <w:r w:rsidRPr="00550C3D">
        <w:rPr>
          <w:rFonts w:ascii="Times New Roman" w:hAnsi="Times New Roman"/>
          <w:b/>
          <w:color w:val="000000" w:themeColor="text1"/>
          <w:lang w:val="fr-FR"/>
        </w:rPr>
        <w:t xml:space="preserve">) </w:t>
      </w:r>
      <w:proofErr w:type="spellStart"/>
      <w:r w:rsidRPr="00550C3D">
        <w:rPr>
          <w:rFonts w:ascii="Times New Roman" w:hAnsi="Times New Roman"/>
          <w:b/>
          <w:color w:val="000000" w:themeColor="text1"/>
          <w:lang w:val="fr-FR"/>
        </w:rPr>
        <w:t>pline</w:t>
      </w:r>
      <w:proofErr w:type="spellEnd"/>
      <w:r w:rsidRPr="00550C3D">
        <w:rPr>
          <w:rFonts w:ascii="Times New Roman" w:hAnsi="Times New Roman"/>
          <w:b/>
          <w:color w:val="000000" w:themeColor="text1"/>
          <w:lang w:val="fr-FR"/>
        </w:rPr>
        <w:t>(21000)</w:t>
      </w:r>
    </w:p>
    <w:p w14:paraId="14647086" w14:textId="77777777" w:rsidR="00550C3D" w:rsidRDefault="00550C3D" w:rsidP="00550C3D">
      <w:pPr>
        <w:pStyle w:val="Paragraphedeliste"/>
        <w:spacing w:after="0" w:line="240" w:lineRule="auto"/>
        <w:jc w:val="both"/>
        <w:rPr>
          <w:rFonts w:ascii="Times New Roman" w:hAnsi="Times New Roman"/>
          <w:b/>
          <w:color w:val="5B9BD5" w:themeColor="accent1"/>
          <w:lang w:val="fr-FR"/>
        </w:rPr>
      </w:pPr>
    </w:p>
    <w:p w14:paraId="514F7F5D" w14:textId="30E7AD02" w:rsidR="001A78B8" w:rsidRDefault="001A78B8" w:rsidP="00550C3D">
      <w:pPr>
        <w:pStyle w:val="Paragraphedeliste"/>
        <w:numPr>
          <w:ilvl w:val="0"/>
          <w:numId w:val="6"/>
        </w:numPr>
        <w:spacing w:after="0" w:line="240" w:lineRule="auto"/>
        <w:jc w:val="both"/>
        <w:rPr>
          <w:rFonts w:ascii="Times New Roman" w:hAnsi="Times New Roman"/>
          <w:b/>
          <w:color w:val="5B9BD5" w:themeColor="accent1"/>
          <w:lang w:val="fr-FR"/>
        </w:rPr>
      </w:pPr>
      <w:r w:rsidRPr="001A78B8">
        <w:rPr>
          <w:rFonts w:ascii="Times New Roman" w:hAnsi="Times New Roman"/>
          <w:b/>
          <w:color w:val="5B9BD5" w:themeColor="accent1"/>
          <w:lang w:val="fr-FR"/>
        </w:rPr>
        <w:t xml:space="preserve">L’intensité </w:t>
      </w:r>
      <w:r>
        <w:rPr>
          <w:rFonts w:ascii="Times New Roman" w:hAnsi="Times New Roman"/>
          <w:b/>
          <w:color w:val="5B9BD5" w:themeColor="accent1"/>
          <w:lang w:val="fr-FR"/>
        </w:rPr>
        <w:t xml:space="preserve">au seuil de pauvreté </w:t>
      </w:r>
      <w:r w:rsidRPr="001A78B8">
        <w:rPr>
          <w:rFonts w:ascii="Times New Roman" w:hAnsi="Times New Roman"/>
          <w:b/>
          <w:color w:val="5B9BD5" w:themeColor="accent1"/>
          <w:lang w:val="fr-FR"/>
        </w:rPr>
        <w:t xml:space="preserve"> </w:t>
      </w:r>
      <w:r>
        <w:rPr>
          <w:rFonts w:ascii="Times New Roman" w:hAnsi="Times New Roman"/>
          <w:b/>
          <w:color w:val="5B9BD5" w:themeColor="accent1"/>
          <w:lang w:val="fr-FR"/>
        </w:rPr>
        <w:t>relative (z=moitié du revenu moyens) :</w:t>
      </w:r>
      <w:r w:rsidR="00550C3D" w:rsidRPr="00550C3D">
        <w:rPr>
          <w:rFonts w:ascii="Times New Roman" w:hAnsi="Times New Roman"/>
          <w:b/>
          <w:color w:val="5B9BD5" w:themeColor="accent1"/>
          <w:lang w:val="fr-FR"/>
        </w:rPr>
        <w:t xml:space="preserve"> 0.059656</w:t>
      </w:r>
    </w:p>
    <w:p w14:paraId="784C488F" w14:textId="473DB6ED" w:rsidR="004B26F1" w:rsidRDefault="004B26F1" w:rsidP="004B26F1">
      <w:pPr>
        <w:spacing w:after="0" w:line="240" w:lineRule="auto"/>
        <w:ind w:left="709" w:hanging="709"/>
        <w:jc w:val="both"/>
        <w:rPr>
          <w:rFonts w:ascii="Times New Roman" w:hAnsi="Times New Roman"/>
          <w:b/>
          <w:color w:val="000000" w:themeColor="text1"/>
          <w:lang w:val="en-CA"/>
        </w:rPr>
      </w:pPr>
      <w:r w:rsidRPr="00AD22CC">
        <w:rPr>
          <w:rFonts w:ascii="Times New Roman" w:hAnsi="Times New Roman"/>
          <w:color w:val="000000" w:themeColor="text1"/>
          <w:lang w:val="fr-FR"/>
        </w:rPr>
        <w:tab/>
      </w:r>
      <w:proofErr w:type="spellStart"/>
      <w:proofErr w:type="gramStart"/>
      <w:r w:rsidR="00550C3D" w:rsidRPr="00550C3D">
        <w:rPr>
          <w:rFonts w:ascii="Times New Roman" w:hAnsi="Times New Roman"/>
          <w:b/>
          <w:color w:val="000000" w:themeColor="text1"/>
          <w:lang w:val="en-CA"/>
        </w:rPr>
        <w:t>ifgt</w:t>
      </w:r>
      <w:proofErr w:type="spellEnd"/>
      <w:proofErr w:type="gramEnd"/>
      <w:r w:rsidR="00550C3D" w:rsidRPr="00550C3D">
        <w:rPr>
          <w:rFonts w:ascii="Times New Roman" w:hAnsi="Times New Roman"/>
          <w:b/>
          <w:color w:val="000000" w:themeColor="text1"/>
          <w:lang w:val="en-CA"/>
        </w:rPr>
        <w:t xml:space="preserve"> </w:t>
      </w:r>
      <w:proofErr w:type="spellStart"/>
      <w:r w:rsidR="00550C3D" w:rsidRPr="00550C3D">
        <w:rPr>
          <w:rFonts w:ascii="Times New Roman" w:hAnsi="Times New Roman"/>
          <w:b/>
          <w:color w:val="000000" w:themeColor="text1"/>
          <w:lang w:val="en-CA"/>
        </w:rPr>
        <w:t>ae_exp</w:t>
      </w:r>
      <w:proofErr w:type="spellEnd"/>
      <w:r w:rsidR="00550C3D" w:rsidRPr="00550C3D">
        <w:rPr>
          <w:rFonts w:ascii="Times New Roman" w:hAnsi="Times New Roman"/>
          <w:b/>
          <w:color w:val="000000" w:themeColor="text1"/>
          <w:lang w:val="en-CA"/>
        </w:rPr>
        <w:t xml:space="preserve">, alpha(1)  </w:t>
      </w:r>
      <w:proofErr w:type="spellStart"/>
      <w:r w:rsidR="00550C3D" w:rsidRPr="00550C3D">
        <w:rPr>
          <w:rFonts w:ascii="Times New Roman" w:hAnsi="Times New Roman"/>
          <w:b/>
          <w:color w:val="000000" w:themeColor="text1"/>
          <w:lang w:val="en-CA"/>
        </w:rPr>
        <w:t>hs</w:t>
      </w:r>
      <w:proofErr w:type="spellEnd"/>
      <w:r w:rsidR="00550C3D" w:rsidRPr="00550C3D">
        <w:rPr>
          <w:rFonts w:ascii="Times New Roman" w:hAnsi="Times New Roman"/>
          <w:b/>
          <w:color w:val="000000" w:themeColor="text1"/>
          <w:lang w:val="en-CA"/>
        </w:rPr>
        <w:t>(</w:t>
      </w:r>
      <w:proofErr w:type="spellStart"/>
      <w:r w:rsidR="00550C3D" w:rsidRPr="00550C3D">
        <w:rPr>
          <w:rFonts w:ascii="Times New Roman" w:hAnsi="Times New Roman"/>
          <w:b/>
          <w:color w:val="000000" w:themeColor="text1"/>
          <w:lang w:val="en-CA"/>
        </w:rPr>
        <w:t>hsize</w:t>
      </w:r>
      <w:proofErr w:type="spellEnd"/>
      <w:r w:rsidR="00550C3D" w:rsidRPr="00550C3D">
        <w:rPr>
          <w:rFonts w:ascii="Times New Roman" w:hAnsi="Times New Roman"/>
          <w:b/>
          <w:color w:val="000000" w:themeColor="text1"/>
          <w:lang w:val="en-CA"/>
        </w:rPr>
        <w:t xml:space="preserve">) </w:t>
      </w:r>
      <w:proofErr w:type="spellStart"/>
      <w:r w:rsidR="00550C3D" w:rsidRPr="00550C3D">
        <w:rPr>
          <w:rFonts w:ascii="Times New Roman" w:hAnsi="Times New Roman"/>
          <w:b/>
          <w:color w:val="000000" w:themeColor="text1"/>
          <w:lang w:val="en-CA"/>
        </w:rPr>
        <w:t>opl</w:t>
      </w:r>
      <w:proofErr w:type="spellEnd"/>
      <w:r w:rsidR="00550C3D" w:rsidRPr="00550C3D">
        <w:rPr>
          <w:rFonts w:ascii="Times New Roman" w:hAnsi="Times New Roman"/>
          <w:b/>
          <w:color w:val="000000" w:themeColor="text1"/>
          <w:lang w:val="en-CA"/>
        </w:rPr>
        <w:t>(mean) prop(50)</w:t>
      </w:r>
    </w:p>
    <w:p w14:paraId="79D4D7A8" w14:textId="77777777" w:rsidR="003648FB" w:rsidRDefault="003648FB" w:rsidP="004B26F1">
      <w:pPr>
        <w:spacing w:after="0" w:line="240" w:lineRule="auto"/>
        <w:ind w:left="709" w:hanging="709"/>
        <w:jc w:val="both"/>
        <w:rPr>
          <w:rFonts w:ascii="Times New Roman" w:hAnsi="Times New Roman"/>
          <w:b/>
          <w:color w:val="000000" w:themeColor="text1"/>
          <w:lang w:val="en-CA"/>
        </w:rPr>
      </w:pPr>
    </w:p>
    <w:p w14:paraId="0A9A9F06" w14:textId="77777777" w:rsidR="002854EB" w:rsidRDefault="00352011" w:rsidP="003648FB">
      <w:pPr>
        <w:rPr>
          <w:b/>
        </w:rPr>
      </w:pPr>
      <w:r w:rsidRPr="00352011">
        <w:rPr>
          <w:b/>
          <w:u w:val="single"/>
        </w:rPr>
        <w:t>Commentaire</w:t>
      </w:r>
      <w:r>
        <w:rPr>
          <w:b/>
        </w:rPr>
        <w:t> :</w:t>
      </w:r>
    </w:p>
    <w:p w14:paraId="75625006" w14:textId="0DFE3D12" w:rsidR="003648FB" w:rsidRPr="003648FB" w:rsidRDefault="003648FB" w:rsidP="003648FB">
      <w:pPr>
        <w:rPr>
          <w:b/>
        </w:rPr>
      </w:pPr>
      <w:r w:rsidRPr="003648FB">
        <w:rPr>
          <w:b/>
        </w:rPr>
        <w:t>L’intensité de la pauvreté est plus élevée dans le cas de la pauvreté subjective, suivi du cas de la pauvreté  absolue. Elle est seulement de 5,9% pour le cas de la pauvreté relative.</w:t>
      </w:r>
    </w:p>
    <w:p w14:paraId="7239EA98" w14:textId="7A476AA3" w:rsidR="003648FB" w:rsidRPr="003648FB" w:rsidRDefault="003648FB" w:rsidP="003648FB">
      <w:pPr>
        <w:rPr>
          <w:b/>
        </w:rPr>
      </w:pPr>
      <w:r w:rsidRPr="003648FB">
        <w:rPr>
          <w:b/>
        </w:rPr>
        <w:t xml:space="preserve">On  note dans ce cas, que le seuil de la pauvreté subjective n’est pas aussi très loin du seuil absolue, faisant penser à une bonne connaissance des moyens de subsistance minimum par les populations. </w:t>
      </w:r>
    </w:p>
    <w:p w14:paraId="259F80A9" w14:textId="77777777" w:rsidR="00550C3D" w:rsidRPr="003648FB" w:rsidRDefault="00550C3D" w:rsidP="004B26F1">
      <w:pPr>
        <w:spacing w:after="0" w:line="240" w:lineRule="auto"/>
        <w:ind w:left="709" w:hanging="709"/>
        <w:jc w:val="both"/>
        <w:rPr>
          <w:rFonts w:ascii="Times New Roman" w:hAnsi="Times New Roman"/>
          <w:color w:val="000000" w:themeColor="text1"/>
        </w:rPr>
      </w:pPr>
    </w:p>
    <w:p w14:paraId="21888EF6" w14:textId="77777777" w:rsidR="004B26F1" w:rsidRDefault="004B26F1" w:rsidP="004B26F1">
      <w:pPr>
        <w:ind w:left="709" w:hanging="709"/>
        <w:rPr>
          <w:rFonts w:ascii="Times New Roman" w:hAnsi="Times New Roman"/>
          <w:lang w:val="fr-FR"/>
        </w:rPr>
      </w:pPr>
      <w:r w:rsidRPr="003304B5">
        <w:rPr>
          <w:rFonts w:ascii="Times New Roman" w:hAnsi="Times New Roman"/>
          <w:lang w:val="fr-FR"/>
        </w:rPr>
        <w:t>1.3</w:t>
      </w:r>
      <w:r w:rsidRPr="003304B5">
        <w:rPr>
          <w:rFonts w:ascii="Times New Roman" w:hAnsi="Times New Roman"/>
          <w:lang w:val="fr-FR"/>
        </w:rPr>
        <w:tab/>
        <w:t xml:space="preserve">Selon vous, quelle est la méthode la plus appropriée pour mesurer la pauvreté dans les pays </w:t>
      </w:r>
      <w:r w:rsidRPr="003304B5">
        <w:rPr>
          <w:rFonts w:ascii="Times New Roman" w:hAnsi="Times New Roman"/>
          <w:u w:val="single"/>
          <w:lang w:val="fr-FR"/>
        </w:rPr>
        <w:t>développés</w:t>
      </w:r>
      <w:r w:rsidRPr="003304B5">
        <w:rPr>
          <w:rFonts w:ascii="Times New Roman" w:hAnsi="Times New Roman"/>
          <w:lang w:val="fr-FR"/>
        </w:rPr>
        <w:t xml:space="preserve"> et pourquoi ? </w:t>
      </w:r>
    </w:p>
    <w:p w14:paraId="0EE13455" w14:textId="77777777" w:rsidR="004B26F1" w:rsidRDefault="004B26F1" w:rsidP="004B26F1">
      <w:pPr>
        <w:ind w:left="709" w:hanging="709"/>
        <w:rPr>
          <w:rFonts w:ascii="Times New Roman" w:hAnsi="Times New Roman"/>
          <w:lang w:val="fr-FR"/>
        </w:rPr>
      </w:pPr>
    </w:p>
    <w:p w14:paraId="70A166DC" w14:textId="35BAEEFE" w:rsidR="004B26F1" w:rsidRPr="004B26F1" w:rsidRDefault="00352011"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proofErr w:type="gramStart"/>
      <w:r>
        <w:rPr>
          <w:rFonts w:ascii="Times New Roman" w:hAnsi="Times New Roman"/>
          <w:b/>
          <w:color w:val="000000" w:themeColor="text1"/>
          <w:lang w:val="fr-FR"/>
        </w:rPr>
        <w:t xml:space="preserve">: </w:t>
      </w:r>
      <w:r w:rsidR="004B26F1" w:rsidRPr="004B26F1">
        <w:rPr>
          <w:rFonts w:ascii="Times New Roman" w:hAnsi="Times New Roman"/>
          <w:b/>
          <w:color w:val="000000" w:themeColor="text1"/>
          <w:lang w:val="fr-FR"/>
        </w:rPr>
        <w:t xml:space="preserve"> </w:t>
      </w:r>
      <w:r w:rsidR="003648FB">
        <w:rPr>
          <w:rFonts w:ascii="Times New Roman" w:hAnsi="Times New Roman"/>
          <w:b/>
          <w:color w:val="000000" w:themeColor="text1"/>
          <w:lang w:val="fr-FR"/>
        </w:rPr>
        <w:t>Pour</w:t>
      </w:r>
      <w:proofErr w:type="gramEnd"/>
      <w:r w:rsidR="003648FB">
        <w:rPr>
          <w:rFonts w:ascii="Times New Roman" w:hAnsi="Times New Roman"/>
          <w:b/>
          <w:color w:val="000000" w:themeColor="text1"/>
          <w:lang w:val="fr-FR"/>
        </w:rPr>
        <w:t xml:space="preserve"> les pays développés, les moyens de subsistance minimum sont relativement garantis pour les populations et de ce fait, la pauvreté relative est celle qui est privilégiée. Elle permet d’aider les couches en bas de la distribution pour réduire les inégalités surtout. </w:t>
      </w:r>
    </w:p>
    <w:p w14:paraId="7AF3F8C9" w14:textId="77777777" w:rsidR="004B26F1" w:rsidRDefault="004B26F1" w:rsidP="004B26F1">
      <w:pPr>
        <w:ind w:left="709" w:hanging="709"/>
        <w:rPr>
          <w:rFonts w:ascii="Times New Roman" w:hAnsi="Times New Roman"/>
          <w:lang w:val="fr-FR"/>
        </w:rPr>
      </w:pPr>
    </w:p>
    <w:p w14:paraId="7C9C2263" w14:textId="77777777" w:rsidR="004B26F1" w:rsidRDefault="004B26F1" w:rsidP="004B26F1">
      <w:pPr>
        <w:ind w:left="709" w:hanging="709"/>
        <w:rPr>
          <w:rFonts w:ascii="Times New Roman" w:hAnsi="Times New Roman"/>
          <w:lang w:val="fr-FR"/>
        </w:rPr>
      </w:pPr>
    </w:p>
    <w:p w14:paraId="0CE03B69" w14:textId="77777777" w:rsidR="004B26F1" w:rsidRPr="003304B5" w:rsidRDefault="004B26F1" w:rsidP="004B26F1">
      <w:pPr>
        <w:ind w:left="709" w:hanging="709"/>
        <w:rPr>
          <w:rFonts w:ascii="Times New Roman" w:hAnsi="Times New Roman"/>
          <w:lang w:val="fr-FR"/>
        </w:rPr>
      </w:pPr>
    </w:p>
    <w:p w14:paraId="1153DFF9" w14:textId="77777777" w:rsidR="004B26F1" w:rsidRP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2 (4.5%):</w:t>
      </w:r>
    </w:p>
    <w:p w14:paraId="59C4091B" w14:textId="77777777" w:rsidR="004B26F1" w:rsidRPr="006D6CDA" w:rsidRDefault="004B26F1" w:rsidP="004B26F1">
      <w:pPr>
        <w:pStyle w:val="Paragraphedeliste"/>
        <w:spacing w:after="0"/>
        <w:ind w:left="0"/>
        <w:jc w:val="both"/>
        <w:rPr>
          <w:rFonts w:ascii="Times New Roman" w:hAnsi="Times New Roman"/>
          <w:lang w:val="fr-FR"/>
        </w:rPr>
      </w:pPr>
      <w:r w:rsidRPr="006D6CDA">
        <w:rPr>
          <w:rFonts w:ascii="Times New Roman" w:hAnsi="Times New Roman"/>
          <w:lang w:val="fr-FR"/>
        </w:rPr>
        <w:t>Les indices de pauvreté additive, comme l'indice FGT, permettent d'effectuer une décomposition analytique exacte de ces indices par sous-groupe de population. Ceci est utile pour montrer la contribution de chaque groupe à la pauvreté totale.</w:t>
      </w:r>
    </w:p>
    <w:p w14:paraId="509E2CBF" w14:textId="77777777" w:rsidR="004B26F1" w:rsidRPr="006D6CDA" w:rsidRDefault="004B26F1" w:rsidP="004B26F1">
      <w:pPr>
        <w:pStyle w:val="Paragraphedeliste"/>
        <w:spacing w:after="0"/>
        <w:ind w:left="0"/>
        <w:jc w:val="both"/>
        <w:rPr>
          <w:rFonts w:ascii="Times New Roman" w:hAnsi="Times New Roman"/>
          <w:lang w:val="fr-FR"/>
        </w:rPr>
      </w:pPr>
    </w:p>
    <w:p w14:paraId="5F27705B" w14:textId="77777777" w:rsidR="004B26F1" w:rsidRDefault="004B26F1" w:rsidP="004B26F1">
      <w:pPr>
        <w:ind w:left="709" w:hanging="709"/>
        <w:jc w:val="both"/>
        <w:rPr>
          <w:rFonts w:ascii="Times New Roman" w:hAnsi="Times New Roman"/>
          <w:lang w:val="fr-FR"/>
        </w:rPr>
      </w:pPr>
      <w:r w:rsidRPr="006D6CDA">
        <w:rPr>
          <w:rFonts w:ascii="Times New Roman" w:hAnsi="Times New Roman"/>
          <w:color w:val="000000" w:themeColor="text1"/>
          <w:lang w:val="fr-FR"/>
        </w:rPr>
        <w:t>2.1</w:t>
      </w:r>
      <w:r w:rsidRPr="006D6CDA">
        <w:rPr>
          <w:rFonts w:ascii="Times New Roman" w:hAnsi="Times New Roman"/>
          <w:color w:val="000000" w:themeColor="text1"/>
          <w:lang w:val="fr-FR"/>
        </w:rPr>
        <w:tab/>
      </w:r>
      <w:r w:rsidR="002863CB">
        <w:rPr>
          <w:rFonts w:ascii="Times New Roman" w:hAnsi="Times New Roman"/>
          <w:lang w:val="fr-FR"/>
        </w:rPr>
        <w:t>Utilisez le fichier data_b3</w:t>
      </w:r>
      <w:r w:rsidRPr="006D6CDA">
        <w:rPr>
          <w:rFonts w:ascii="Times New Roman" w:hAnsi="Times New Roman"/>
          <w:lang w:val="fr-FR"/>
        </w:rPr>
        <w:t>_1.dta et décompose</w:t>
      </w:r>
      <w:r>
        <w:rPr>
          <w:rFonts w:ascii="Times New Roman" w:hAnsi="Times New Roman"/>
          <w:lang w:val="fr-FR"/>
        </w:rPr>
        <w:t>z</w:t>
      </w:r>
      <w:r w:rsidRPr="006D6CDA">
        <w:rPr>
          <w:rFonts w:ascii="Times New Roman" w:hAnsi="Times New Roman"/>
          <w:lang w:val="fr-FR"/>
        </w:rPr>
        <w:t xml:space="preserve"> la pauvreté (</w:t>
      </w:r>
      <w:r>
        <w:rPr>
          <w:rFonts w:ascii="Times New Roman" w:hAnsi="Times New Roman"/>
          <w:lang w:val="fr-FR"/>
        </w:rPr>
        <w:t>taux de pauvreté</w:t>
      </w:r>
      <w:r w:rsidRPr="006D6CDA">
        <w:rPr>
          <w:rFonts w:ascii="Times New Roman" w:hAnsi="Times New Roman"/>
          <w:lang w:val="fr-FR"/>
        </w:rPr>
        <w:t xml:space="preserve">) </w:t>
      </w:r>
      <w:r>
        <w:rPr>
          <w:rFonts w:ascii="Times New Roman" w:hAnsi="Times New Roman"/>
          <w:lang w:val="fr-FR"/>
        </w:rPr>
        <w:t>selon</w:t>
      </w:r>
      <w:r w:rsidRPr="006D6CDA">
        <w:rPr>
          <w:rFonts w:ascii="Times New Roman" w:hAnsi="Times New Roman"/>
          <w:lang w:val="fr-FR"/>
        </w:rPr>
        <w:t xml:space="preserve"> le sexe du chef de ménage (</w:t>
      </w:r>
      <w:proofErr w:type="spellStart"/>
      <w:r w:rsidRPr="006D6CDA">
        <w:rPr>
          <w:rFonts w:ascii="Times New Roman" w:hAnsi="Times New Roman"/>
          <w:b/>
          <w:i/>
          <w:lang w:val="fr-FR"/>
        </w:rPr>
        <w:t>sex</w:t>
      </w:r>
      <w:proofErr w:type="spellEnd"/>
      <w:r w:rsidRPr="006D6CDA">
        <w:rPr>
          <w:rFonts w:ascii="Times New Roman" w:hAnsi="Times New Roman"/>
          <w:lang w:val="fr-FR"/>
        </w:rPr>
        <w:t xml:space="preserve">) (le seuil de pauvreté est 21000). Que pouvons-nous conclure ?   </w:t>
      </w:r>
    </w:p>
    <w:p w14:paraId="070E2C27" w14:textId="77777777" w:rsidR="004B26F1" w:rsidRDefault="004B26F1" w:rsidP="004B26F1">
      <w:pPr>
        <w:ind w:left="709" w:hanging="709"/>
        <w:jc w:val="both"/>
        <w:rPr>
          <w:rFonts w:ascii="Times New Roman" w:hAnsi="Times New Roman"/>
          <w:lang w:val="fr-FR"/>
        </w:rPr>
      </w:pPr>
    </w:p>
    <w:p w14:paraId="0F8693E6" w14:textId="77777777" w:rsidR="00AC76D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11BA4A71" w14:textId="77777777" w:rsidR="00AC76D1" w:rsidRPr="007A11D1" w:rsidRDefault="00AC76D1" w:rsidP="00AC76D1">
      <w:pPr>
        <w:spacing w:after="0" w:line="240" w:lineRule="auto"/>
        <w:jc w:val="both"/>
        <w:rPr>
          <w:rFonts w:ascii="Times New Roman" w:hAnsi="Times New Roman"/>
          <w:b/>
          <w:color w:val="000000" w:themeColor="text1"/>
          <w:lang w:val="en-CA"/>
        </w:rPr>
      </w:pPr>
      <w:r w:rsidRPr="00AC76D1">
        <w:rPr>
          <w:rFonts w:ascii="Times New Roman" w:hAnsi="Times New Roman"/>
          <w:b/>
          <w:color w:val="000000" w:themeColor="text1"/>
          <w:lang w:val="en-CA"/>
        </w:rPr>
        <w:t xml:space="preserve">  </w:t>
      </w:r>
      <w:proofErr w:type="spellStart"/>
      <w:proofErr w:type="gramStart"/>
      <w:r w:rsidRPr="007A11D1">
        <w:rPr>
          <w:rFonts w:ascii="Times New Roman" w:hAnsi="Times New Roman"/>
          <w:b/>
          <w:color w:val="000000" w:themeColor="text1"/>
          <w:lang w:val="en-CA"/>
        </w:rPr>
        <w:t>dfgtg</w:t>
      </w:r>
      <w:proofErr w:type="spellEnd"/>
      <w:proofErr w:type="gramEnd"/>
      <w:r w:rsidRPr="007A11D1">
        <w:rPr>
          <w:rFonts w:ascii="Times New Roman" w:hAnsi="Times New Roman"/>
          <w:b/>
          <w:color w:val="000000" w:themeColor="text1"/>
          <w:lang w:val="en-CA"/>
        </w:rPr>
        <w:t xml:space="preserve"> </w:t>
      </w:r>
      <w:proofErr w:type="spellStart"/>
      <w:r w:rsidRPr="007A11D1">
        <w:rPr>
          <w:rFonts w:ascii="Times New Roman" w:hAnsi="Times New Roman"/>
          <w:b/>
          <w:color w:val="000000" w:themeColor="text1"/>
          <w:lang w:val="en-CA"/>
        </w:rPr>
        <w:t>ae_exp</w:t>
      </w:r>
      <w:proofErr w:type="spellEnd"/>
      <w:r w:rsidRPr="007A11D1">
        <w:rPr>
          <w:rFonts w:ascii="Times New Roman" w:hAnsi="Times New Roman"/>
          <w:b/>
          <w:color w:val="000000" w:themeColor="text1"/>
          <w:lang w:val="en-CA"/>
        </w:rPr>
        <w:t xml:space="preserve">, </w:t>
      </w:r>
      <w:proofErr w:type="spellStart"/>
      <w:r w:rsidRPr="007A11D1">
        <w:rPr>
          <w:rFonts w:ascii="Times New Roman" w:hAnsi="Times New Roman"/>
          <w:b/>
          <w:color w:val="000000" w:themeColor="text1"/>
          <w:lang w:val="en-CA"/>
        </w:rPr>
        <w:t>hs</w:t>
      </w:r>
      <w:proofErr w:type="spellEnd"/>
      <w:r w:rsidRPr="007A11D1">
        <w:rPr>
          <w:rFonts w:ascii="Times New Roman" w:hAnsi="Times New Roman"/>
          <w:b/>
          <w:color w:val="000000" w:themeColor="text1"/>
          <w:lang w:val="en-CA"/>
        </w:rPr>
        <w:t>(</w:t>
      </w:r>
      <w:proofErr w:type="spellStart"/>
      <w:r w:rsidRPr="007A11D1">
        <w:rPr>
          <w:rFonts w:ascii="Times New Roman" w:hAnsi="Times New Roman"/>
          <w:b/>
          <w:color w:val="000000" w:themeColor="text1"/>
          <w:lang w:val="en-CA"/>
        </w:rPr>
        <w:t>hsize</w:t>
      </w:r>
      <w:proofErr w:type="spellEnd"/>
      <w:r w:rsidRPr="007A11D1">
        <w:rPr>
          <w:rFonts w:ascii="Times New Roman" w:hAnsi="Times New Roman"/>
          <w:b/>
          <w:color w:val="000000" w:themeColor="text1"/>
          <w:lang w:val="en-CA"/>
        </w:rPr>
        <w:t>) alpha(0) hg(</w:t>
      </w:r>
      <w:r>
        <w:rPr>
          <w:rFonts w:ascii="Times New Roman" w:hAnsi="Times New Roman"/>
          <w:b/>
          <w:color w:val="000000" w:themeColor="text1"/>
          <w:lang w:val="en-CA"/>
        </w:rPr>
        <w:t>sex</w:t>
      </w:r>
      <w:r w:rsidRPr="007A11D1">
        <w:rPr>
          <w:rFonts w:ascii="Times New Roman" w:hAnsi="Times New Roman"/>
          <w:b/>
          <w:color w:val="000000" w:themeColor="text1"/>
          <w:lang w:val="en-CA"/>
        </w:rPr>
        <w:t xml:space="preserve">) </w:t>
      </w:r>
      <w:proofErr w:type="spellStart"/>
      <w:r w:rsidRPr="007A11D1">
        <w:rPr>
          <w:rFonts w:ascii="Times New Roman" w:hAnsi="Times New Roman"/>
          <w:b/>
          <w:color w:val="000000" w:themeColor="text1"/>
          <w:lang w:val="en-CA"/>
        </w:rPr>
        <w:t>pline</w:t>
      </w:r>
      <w:proofErr w:type="spellEnd"/>
      <w:r w:rsidRPr="007A11D1">
        <w:rPr>
          <w:rFonts w:ascii="Times New Roman" w:hAnsi="Times New Roman"/>
          <w:b/>
          <w:color w:val="000000" w:themeColor="text1"/>
          <w:lang w:val="en-CA"/>
        </w:rPr>
        <w:t>(21000)</w:t>
      </w:r>
    </w:p>
    <w:p w14:paraId="34E84163" w14:textId="77777777" w:rsidR="00AC76D1" w:rsidRPr="00AC76D1" w:rsidRDefault="00AC76D1" w:rsidP="004B26F1">
      <w:pPr>
        <w:spacing w:after="0" w:line="240" w:lineRule="auto"/>
        <w:jc w:val="both"/>
        <w:rPr>
          <w:rFonts w:ascii="Times New Roman" w:hAnsi="Times New Roman"/>
          <w:b/>
          <w:color w:val="000000" w:themeColor="text1"/>
          <w:lang w:val="en-CA"/>
        </w:rPr>
      </w:pPr>
    </w:p>
    <w:p w14:paraId="3B0BBE67" w14:textId="77777777" w:rsidR="00F21A90" w:rsidRDefault="00AC76D1" w:rsidP="004B26F1">
      <w:pPr>
        <w:spacing w:after="0" w:line="240" w:lineRule="auto"/>
        <w:jc w:val="both"/>
        <w:rPr>
          <w:rFonts w:ascii="Times New Roman" w:hAnsi="Times New Roman"/>
          <w:b/>
          <w:color w:val="000000" w:themeColor="text1"/>
        </w:rPr>
      </w:pPr>
      <w:r w:rsidRPr="00AC76D1">
        <w:rPr>
          <w:rFonts w:ascii="Times New Roman" w:hAnsi="Times New Roman"/>
          <w:b/>
          <w:color w:val="000000" w:themeColor="text1"/>
          <w:u w:val="single"/>
        </w:rPr>
        <w:t>Commentaire</w:t>
      </w:r>
      <w:r>
        <w:rPr>
          <w:rFonts w:ascii="Times New Roman" w:hAnsi="Times New Roman"/>
          <w:b/>
          <w:color w:val="000000" w:themeColor="text1"/>
        </w:rPr>
        <w:t xml:space="preserve"> : </w:t>
      </w:r>
    </w:p>
    <w:p w14:paraId="71104461" w14:textId="77777777" w:rsidR="00F21A90" w:rsidRDefault="00F21A90" w:rsidP="004B26F1">
      <w:pPr>
        <w:spacing w:after="0" w:line="240" w:lineRule="auto"/>
        <w:jc w:val="both"/>
        <w:rPr>
          <w:rFonts w:ascii="Times New Roman" w:hAnsi="Times New Roman"/>
          <w:b/>
          <w:color w:val="000000" w:themeColor="text1"/>
        </w:rPr>
      </w:pPr>
    </w:p>
    <w:p w14:paraId="45C08685" w14:textId="4C9451BB" w:rsidR="004B26F1" w:rsidRDefault="007E30D0"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Le taux de pauvreté chez les ménages dirigés par les femmes est de 40,18%  contre 33,5% chez ceux ayant un homme à leur tête. On note aussi d’en prenant en compte le poids démographique, le groupe des ménages ayant une femme à leur tête contribue pour 25,86% au taux de pauvreté globale contre un poids démographique de 22.5%. En privilégiant ce groupe, on réduit le taux de pauvreté plus que proportionnellement à son poids.</w:t>
      </w:r>
    </w:p>
    <w:p w14:paraId="49B3C7EB" w14:textId="7E50838C" w:rsidR="007E30D0" w:rsidRDefault="007E30D0"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Toutefois, pour réduire significativement le taux de pauvreté, l’autre groupe doit être impacter au regard de sa contribution à près de ¾ au taux de pauvreté.</w:t>
      </w:r>
    </w:p>
    <w:p w14:paraId="18BA4497" w14:textId="77777777" w:rsidR="00C20147" w:rsidRDefault="00C20147" w:rsidP="004B26F1">
      <w:pPr>
        <w:spacing w:after="0" w:line="240" w:lineRule="auto"/>
        <w:jc w:val="both"/>
        <w:rPr>
          <w:rFonts w:ascii="Times New Roman" w:hAnsi="Times New Roman"/>
          <w:b/>
          <w:color w:val="000000" w:themeColor="text1"/>
          <w:lang w:val="fr-FR"/>
        </w:rPr>
      </w:pPr>
    </w:p>
    <w:p w14:paraId="0896D78C" w14:textId="77777777" w:rsidR="007A11D1" w:rsidRPr="007A11D1" w:rsidRDefault="007A11D1" w:rsidP="004B26F1">
      <w:pPr>
        <w:spacing w:after="0" w:line="240" w:lineRule="auto"/>
        <w:jc w:val="both"/>
        <w:rPr>
          <w:rFonts w:ascii="Times New Roman" w:hAnsi="Times New Roman"/>
          <w:b/>
          <w:color w:val="000000" w:themeColor="text1"/>
          <w:lang w:val="en-CA"/>
        </w:rPr>
      </w:pPr>
    </w:p>
    <w:p w14:paraId="3CE624A8" w14:textId="00F6A142" w:rsidR="00C20147" w:rsidRPr="004B26F1" w:rsidRDefault="00C20147" w:rsidP="004B26F1">
      <w:pPr>
        <w:spacing w:after="0" w:line="240" w:lineRule="auto"/>
        <w:jc w:val="both"/>
        <w:rPr>
          <w:rFonts w:ascii="Times New Roman" w:hAnsi="Times New Roman"/>
          <w:b/>
          <w:color w:val="000000" w:themeColor="text1"/>
          <w:lang w:val="fr-FR"/>
        </w:rPr>
      </w:pPr>
      <w:r w:rsidRPr="00C20147">
        <w:rPr>
          <w:rFonts w:ascii="Times New Roman" w:hAnsi="Times New Roman"/>
          <w:b/>
          <w:noProof/>
          <w:color w:val="000000" w:themeColor="text1"/>
        </w:rPr>
        <w:drawing>
          <wp:inline distT="0" distB="0" distL="0" distR="0" wp14:anchorId="75EB39E7" wp14:editId="5BE0D01C">
            <wp:extent cx="5486400" cy="15268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26827"/>
                    </a:xfrm>
                    <a:prstGeom prst="rect">
                      <a:avLst/>
                    </a:prstGeom>
                    <a:noFill/>
                    <a:ln>
                      <a:noFill/>
                    </a:ln>
                  </pic:spPr>
                </pic:pic>
              </a:graphicData>
            </a:graphic>
          </wp:inline>
        </w:drawing>
      </w:r>
    </w:p>
    <w:p w14:paraId="05F5788F" w14:textId="77777777" w:rsidR="004B26F1" w:rsidRPr="006D6CDA" w:rsidRDefault="004B26F1" w:rsidP="004B26F1">
      <w:pPr>
        <w:ind w:left="709" w:hanging="709"/>
        <w:jc w:val="both"/>
        <w:rPr>
          <w:rFonts w:ascii="Times New Roman" w:hAnsi="Times New Roman"/>
          <w:lang w:val="fr-FR"/>
        </w:rPr>
      </w:pPr>
    </w:p>
    <w:p w14:paraId="351EAA11" w14:textId="77777777" w:rsidR="004B26F1" w:rsidRDefault="004B26F1" w:rsidP="004B26F1">
      <w:pPr>
        <w:ind w:left="709" w:hanging="709"/>
        <w:jc w:val="both"/>
        <w:rPr>
          <w:rFonts w:ascii="Times New Roman" w:hAnsi="Times New Roman"/>
          <w:lang w:val="fr-FR"/>
        </w:rPr>
      </w:pPr>
      <w:r w:rsidRPr="002C7BD2">
        <w:rPr>
          <w:rFonts w:ascii="Times New Roman" w:hAnsi="Times New Roman"/>
          <w:color w:val="000000" w:themeColor="text1"/>
          <w:lang w:val="fr-FR"/>
        </w:rPr>
        <w:lastRenderedPageBreak/>
        <w:t>2.2</w:t>
      </w:r>
      <w:r w:rsidRPr="002C7BD2">
        <w:rPr>
          <w:rFonts w:ascii="Times New Roman" w:hAnsi="Times New Roman"/>
          <w:color w:val="000000" w:themeColor="text1"/>
          <w:lang w:val="fr-FR"/>
        </w:rPr>
        <w:tab/>
      </w:r>
      <w:r w:rsidRPr="002C7BD2">
        <w:rPr>
          <w:rFonts w:ascii="Times New Roman" w:hAnsi="Times New Roman"/>
          <w:lang w:val="fr-FR"/>
        </w:rPr>
        <w:t>Estime</w:t>
      </w:r>
      <w:r>
        <w:rPr>
          <w:rFonts w:ascii="Times New Roman" w:hAnsi="Times New Roman"/>
          <w:lang w:val="fr-FR"/>
        </w:rPr>
        <w:t>z</w:t>
      </w:r>
      <w:r w:rsidRPr="002C7BD2">
        <w:rPr>
          <w:rFonts w:ascii="Times New Roman" w:hAnsi="Times New Roman"/>
          <w:lang w:val="fr-FR"/>
        </w:rPr>
        <w:t xml:space="preserve"> la pauvreté totale (</w:t>
      </w:r>
      <w:r>
        <w:rPr>
          <w:rFonts w:ascii="Times New Roman" w:hAnsi="Times New Roman"/>
          <w:lang w:val="fr-FR"/>
        </w:rPr>
        <w:t>taux de pauvreté</w:t>
      </w:r>
      <w:r w:rsidRPr="002C7BD2">
        <w:rPr>
          <w:rFonts w:ascii="Times New Roman" w:hAnsi="Times New Roman"/>
          <w:lang w:val="fr-FR"/>
        </w:rPr>
        <w:t>) en fonction de la région du chef de ménage (</w:t>
      </w:r>
      <w:proofErr w:type="spellStart"/>
      <w:r w:rsidRPr="002C7BD2">
        <w:rPr>
          <w:rFonts w:ascii="Times New Roman" w:hAnsi="Times New Roman"/>
          <w:b/>
          <w:i/>
          <w:lang w:val="fr-FR"/>
        </w:rPr>
        <w:t>region</w:t>
      </w:r>
      <w:proofErr w:type="spellEnd"/>
      <w:r w:rsidRPr="002C7BD2">
        <w:rPr>
          <w:rFonts w:ascii="Times New Roman" w:hAnsi="Times New Roman"/>
          <w:lang w:val="fr-FR"/>
        </w:rPr>
        <w:t>). </w:t>
      </w:r>
    </w:p>
    <w:p w14:paraId="746F16C7" w14:textId="77777777" w:rsidR="004B26F1" w:rsidRDefault="004B26F1" w:rsidP="004B26F1">
      <w:pPr>
        <w:ind w:left="709" w:hanging="709"/>
        <w:jc w:val="both"/>
        <w:rPr>
          <w:rFonts w:ascii="Times New Roman" w:hAnsi="Times New Roman"/>
          <w:lang w:val="fr-FR"/>
        </w:rPr>
      </w:pPr>
    </w:p>
    <w:p w14:paraId="5822F34C" w14:textId="77777777" w:rsidR="00DA3FA7"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605C4B">
        <w:rPr>
          <w:rFonts w:ascii="Times New Roman" w:hAnsi="Times New Roman"/>
          <w:b/>
          <w:color w:val="000000" w:themeColor="text1"/>
          <w:lang w:val="fr-FR"/>
        </w:rPr>
        <w:t xml:space="preserve"> </w:t>
      </w:r>
    </w:p>
    <w:p w14:paraId="46A4D2B1" w14:textId="77777777" w:rsidR="00DA3FA7" w:rsidRPr="007A11D1" w:rsidRDefault="00DA3FA7" w:rsidP="00DA3FA7">
      <w:pPr>
        <w:spacing w:after="0" w:line="240" w:lineRule="auto"/>
        <w:jc w:val="both"/>
        <w:rPr>
          <w:rFonts w:ascii="Times New Roman" w:hAnsi="Times New Roman"/>
          <w:b/>
          <w:color w:val="000000" w:themeColor="text1"/>
          <w:lang w:val="en-CA"/>
        </w:rPr>
      </w:pPr>
      <w:r w:rsidRPr="00DA3FA7">
        <w:rPr>
          <w:rFonts w:ascii="Times New Roman" w:hAnsi="Times New Roman"/>
          <w:b/>
          <w:color w:val="000000" w:themeColor="text1"/>
          <w:lang w:val="en-CA"/>
        </w:rPr>
        <w:t xml:space="preserve">  </w:t>
      </w:r>
      <w:proofErr w:type="spellStart"/>
      <w:proofErr w:type="gramStart"/>
      <w:r w:rsidRPr="007A11D1">
        <w:rPr>
          <w:rFonts w:ascii="Times New Roman" w:hAnsi="Times New Roman"/>
          <w:b/>
          <w:color w:val="000000" w:themeColor="text1"/>
          <w:lang w:val="en-CA"/>
        </w:rPr>
        <w:t>dfgtg</w:t>
      </w:r>
      <w:proofErr w:type="spellEnd"/>
      <w:proofErr w:type="gramEnd"/>
      <w:r w:rsidRPr="007A11D1">
        <w:rPr>
          <w:rFonts w:ascii="Times New Roman" w:hAnsi="Times New Roman"/>
          <w:b/>
          <w:color w:val="000000" w:themeColor="text1"/>
          <w:lang w:val="en-CA"/>
        </w:rPr>
        <w:t xml:space="preserve"> </w:t>
      </w:r>
      <w:proofErr w:type="spellStart"/>
      <w:r w:rsidRPr="007A11D1">
        <w:rPr>
          <w:rFonts w:ascii="Times New Roman" w:hAnsi="Times New Roman"/>
          <w:b/>
          <w:color w:val="000000" w:themeColor="text1"/>
          <w:lang w:val="en-CA"/>
        </w:rPr>
        <w:t>ae_exp</w:t>
      </w:r>
      <w:proofErr w:type="spellEnd"/>
      <w:r w:rsidRPr="007A11D1">
        <w:rPr>
          <w:rFonts w:ascii="Times New Roman" w:hAnsi="Times New Roman"/>
          <w:b/>
          <w:color w:val="000000" w:themeColor="text1"/>
          <w:lang w:val="en-CA"/>
        </w:rPr>
        <w:t xml:space="preserve">, </w:t>
      </w:r>
      <w:proofErr w:type="spellStart"/>
      <w:r w:rsidRPr="007A11D1">
        <w:rPr>
          <w:rFonts w:ascii="Times New Roman" w:hAnsi="Times New Roman"/>
          <w:b/>
          <w:color w:val="000000" w:themeColor="text1"/>
          <w:lang w:val="en-CA"/>
        </w:rPr>
        <w:t>hs</w:t>
      </w:r>
      <w:proofErr w:type="spellEnd"/>
      <w:r w:rsidRPr="007A11D1">
        <w:rPr>
          <w:rFonts w:ascii="Times New Roman" w:hAnsi="Times New Roman"/>
          <w:b/>
          <w:color w:val="000000" w:themeColor="text1"/>
          <w:lang w:val="en-CA"/>
        </w:rPr>
        <w:t>(</w:t>
      </w:r>
      <w:proofErr w:type="spellStart"/>
      <w:r w:rsidRPr="007A11D1">
        <w:rPr>
          <w:rFonts w:ascii="Times New Roman" w:hAnsi="Times New Roman"/>
          <w:b/>
          <w:color w:val="000000" w:themeColor="text1"/>
          <w:lang w:val="en-CA"/>
        </w:rPr>
        <w:t>hsize</w:t>
      </w:r>
      <w:proofErr w:type="spellEnd"/>
      <w:r w:rsidRPr="007A11D1">
        <w:rPr>
          <w:rFonts w:ascii="Times New Roman" w:hAnsi="Times New Roman"/>
          <w:b/>
          <w:color w:val="000000" w:themeColor="text1"/>
          <w:lang w:val="en-CA"/>
        </w:rPr>
        <w:t xml:space="preserve">) alpha(0) hg(region) </w:t>
      </w:r>
      <w:proofErr w:type="spellStart"/>
      <w:r w:rsidRPr="007A11D1">
        <w:rPr>
          <w:rFonts w:ascii="Times New Roman" w:hAnsi="Times New Roman"/>
          <w:b/>
          <w:color w:val="000000" w:themeColor="text1"/>
          <w:lang w:val="en-CA"/>
        </w:rPr>
        <w:t>pline</w:t>
      </w:r>
      <w:proofErr w:type="spellEnd"/>
      <w:r w:rsidRPr="007A11D1">
        <w:rPr>
          <w:rFonts w:ascii="Times New Roman" w:hAnsi="Times New Roman"/>
          <w:b/>
          <w:color w:val="000000" w:themeColor="text1"/>
          <w:lang w:val="en-CA"/>
        </w:rPr>
        <w:t>(21000)</w:t>
      </w:r>
    </w:p>
    <w:p w14:paraId="5C6FC351" w14:textId="77777777" w:rsidR="00DA3FA7" w:rsidRPr="00DA3FA7" w:rsidRDefault="00DA3FA7" w:rsidP="004B26F1">
      <w:pPr>
        <w:spacing w:after="0" w:line="240" w:lineRule="auto"/>
        <w:jc w:val="both"/>
        <w:rPr>
          <w:rFonts w:ascii="Times New Roman" w:hAnsi="Times New Roman"/>
          <w:b/>
          <w:color w:val="000000" w:themeColor="text1"/>
          <w:lang w:val="en-CA"/>
        </w:rPr>
      </w:pPr>
    </w:p>
    <w:p w14:paraId="64C9D0DE" w14:textId="1D9B4B78" w:rsidR="004B26F1" w:rsidRDefault="00DA3FA7" w:rsidP="004B26F1">
      <w:pPr>
        <w:spacing w:after="0" w:line="240" w:lineRule="auto"/>
        <w:jc w:val="both"/>
        <w:rPr>
          <w:rFonts w:ascii="Times New Roman" w:hAnsi="Times New Roman"/>
          <w:b/>
          <w:color w:val="000000" w:themeColor="text1"/>
          <w:lang w:val="fr-FR"/>
        </w:rPr>
      </w:pPr>
      <w:r w:rsidRPr="00DA3FA7">
        <w:rPr>
          <w:rFonts w:ascii="Times New Roman" w:hAnsi="Times New Roman"/>
          <w:b/>
          <w:color w:val="000000" w:themeColor="text1"/>
          <w:u w:val="single"/>
          <w:lang w:val="fr-FR"/>
        </w:rPr>
        <w:t>Commentaire</w:t>
      </w:r>
      <w:r>
        <w:rPr>
          <w:rFonts w:ascii="Times New Roman" w:hAnsi="Times New Roman"/>
          <w:b/>
          <w:color w:val="000000" w:themeColor="text1"/>
          <w:lang w:val="fr-FR"/>
        </w:rPr>
        <w:t xml:space="preserve"> : </w:t>
      </w:r>
      <w:r w:rsidR="00605C4B">
        <w:rPr>
          <w:rFonts w:ascii="Times New Roman" w:hAnsi="Times New Roman"/>
          <w:b/>
          <w:color w:val="000000" w:themeColor="text1"/>
          <w:lang w:val="fr-FR"/>
        </w:rPr>
        <w:t>La région du Nord est celle qui contribue plus à la pauvreté (taux de pauvreté</w:t>
      </w:r>
      <w:proofErr w:type="gramStart"/>
      <w:r w:rsidR="00605C4B">
        <w:rPr>
          <w:rFonts w:ascii="Times New Roman" w:hAnsi="Times New Roman"/>
          <w:b/>
          <w:color w:val="000000" w:themeColor="text1"/>
          <w:lang w:val="fr-FR"/>
        </w:rPr>
        <w:t>) .</w:t>
      </w:r>
      <w:proofErr w:type="gramEnd"/>
      <w:r w:rsidR="00605C4B">
        <w:rPr>
          <w:rFonts w:ascii="Times New Roman" w:hAnsi="Times New Roman"/>
          <w:b/>
          <w:color w:val="000000" w:themeColor="text1"/>
          <w:lang w:val="fr-FR"/>
        </w:rPr>
        <w:t xml:space="preserve"> En effet, alors qu’elle ne représente que 19.89%  en population, elle a une contribution de 35.5% à la pauvreté.</w:t>
      </w:r>
    </w:p>
    <w:p w14:paraId="5A9C9CD5" w14:textId="77777777" w:rsidR="00C20147" w:rsidRDefault="00C20147" w:rsidP="004B26F1">
      <w:pPr>
        <w:spacing w:after="0" w:line="240" w:lineRule="auto"/>
        <w:jc w:val="both"/>
        <w:rPr>
          <w:rFonts w:ascii="Times New Roman" w:hAnsi="Times New Roman"/>
          <w:b/>
          <w:color w:val="000000" w:themeColor="text1"/>
          <w:lang w:val="fr-FR"/>
        </w:rPr>
      </w:pPr>
    </w:p>
    <w:p w14:paraId="190AED42" w14:textId="390F74CC" w:rsidR="00946C76" w:rsidRPr="00946C76" w:rsidRDefault="00946C76" w:rsidP="00946C76">
      <w:pPr>
        <w:ind w:left="709" w:hanging="709"/>
        <w:jc w:val="both"/>
        <w:rPr>
          <w:rFonts w:ascii="Times New Roman" w:hAnsi="Times New Roman"/>
          <w:b/>
          <w:lang w:val="fr-FR"/>
        </w:rPr>
      </w:pPr>
      <w:r w:rsidRPr="00946C76">
        <w:rPr>
          <w:rFonts w:ascii="Times New Roman" w:hAnsi="Times New Roman"/>
          <w:b/>
          <w:lang w:val="fr-FR"/>
        </w:rPr>
        <w:t>NB : pour mieux évaluer les efforts pour réduire la pauvreté dans chaque région, il importe de plutôt regarder la décomposition de l’intensité de la pauvreté (alpha==1, avec la même commande)</w:t>
      </w:r>
      <w:r>
        <w:rPr>
          <w:rFonts w:ascii="Times New Roman" w:hAnsi="Times New Roman"/>
          <w:b/>
          <w:lang w:val="fr-FR"/>
        </w:rPr>
        <w:t> ;</w:t>
      </w:r>
    </w:p>
    <w:p w14:paraId="238A51D2" w14:textId="77777777" w:rsidR="007A11D1" w:rsidRPr="007A11D1" w:rsidRDefault="007A11D1" w:rsidP="007A11D1">
      <w:pPr>
        <w:spacing w:after="0" w:line="240" w:lineRule="auto"/>
        <w:jc w:val="both"/>
        <w:rPr>
          <w:rFonts w:ascii="Times New Roman" w:hAnsi="Times New Roman"/>
          <w:b/>
          <w:color w:val="000000" w:themeColor="text1"/>
          <w:lang w:val="fr-FR"/>
        </w:rPr>
      </w:pPr>
    </w:p>
    <w:p w14:paraId="45398F57" w14:textId="77777777" w:rsidR="00C20147" w:rsidRPr="007A11D1" w:rsidRDefault="00C20147" w:rsidP="004B26F1">
      <w:pPr>
        <w:spacing w:after="0" w:line="240" w:lineRule="auto"/>
        <w:jc w:val="both"/>
        <w:rPr>
          <w:rFonts w:ascii="Times New Roman" w:hAnsi="Times New Roman"/>
          <w:b/>
          <w:color w:val="000000" w:themeColor="text1"/>
          <w:lang w:val="en-CA"/>
        </w:rPr>
      </w:pPr>
    </w:p>
    <w:p w14:paraId="4C3CCF07" w14:textId="109AE15C" w:rsidR="00C20147" w:rsidRPr="004B26F1" w:rsidRDefault="00C20147" w:rsidP="004B26F1">
      <w:pPr>
        <w:spacing w:after="0" w:line="240" w:lineRule="auto"/>
        <w:jc w:val="both"/>
        <w:rPr>
          <w:rFonts w:ascii="Times New Roman" w:hAnsi="Times New Roman"/>
          <w:b/>
          <w:color w:val="000000" w:themeColor="text1"/>
          <w:lang w:val="fr-FR"/>
        </w:rPr>
      </w:pPr>
      <w:r w:rsidRPr="00C20147">
        <w:rPr>
          <w:rFonts w:ascii="Times New Roman" w:hAnsi="Times New Roman"/>
          <w:b/>
          <w:noProof/>
          <w:color w:val="000000" w:themeColor="text1"/>
        </w:rPr>
        <w:drawing>
          <wp:inline distT="0" distB="0" distL="0" distR="0" wp14:anchorId="7F53F63C" wp14:editId="137820C2">
            <wp:extent cx="5486400" cy="20357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35770"/>
                    </a:xfrm>
                    <a:prstGeom prst="rect">
                      <a:avLst/>
                    </a:prstGeom>
                    <a:noFill/>
                    <a:ln>
                      <a:noFill/>
                    </a:ln>
                  </pic:spPr>
                </pic:pic>
              </a:graphicData>
            </a:graphic>
          </wp:inline>
        </w:drawing>
      </w:r>
    </w:p>
    <w:p w14:paraId="2858150B" w14:textId="77777777" w:rsidR="004B26F1" w:rsidRPr="001F223A" w:rsidRDefault="004B26F1" w:rsidP="004B26F1">
      <w:pPr>
        <w:ind w:left="709" w:hanging="709"/>
        <w:jc w:val="both"/>
        <w:rPr>
          <w:rFonts w:ascii="Times New Roman" w:hAnsi="Times New Roman"/>
          <w:lang w:val="fr-FR"/>
        </w:rPr>
      </w:pPr>
      <w:r w:rsidRPr="001F223A">
        <w:rPr>
          <w:rFonts w:ascii="Times New Roman" w:hAnsi="Times New Roman"/>
          <w:color w:val="000000" w:themeColor="text1"/>
          <w:lang w:val="fr-FR"/>
        </w:rPr>
        <w:t>2.3</w:t>
      </w:r>
      <w:r w:rsidRPr="001F223A">
        <w:rPr>
          <w:rFonts w:ascii="Times New Roman" w:hAnsi="Times New Roman"/>
          <w:color w:val="000000" w:themeColor="text1"/>
          <w:lang w:val="fr-FR"/>
        </w:rPr>
        <w:tab/>
      </w:r>
      <w:r w:rsidRPr="001F223A">
        <w:rPr>
          <w:rFonts w:ascii="Times New Roman" w:hAnsi="Times New Roman"/>
          <w:lang w:val="fr-FR"/>
        </w:rPr>
        <w:t>La répartition des dépenses</w:t>
      </w:r>
      <w:r>
        <w:rPr>
          <w:rFonts w:ascii="Times New Roman" w:hAnsi="Times New Roman"/>
          <w:lang w:val="fr-FR"/>
        </w:rPr>
        <w:t xml:space="preserve"> en</w:t>
      </w:r>
      <w:r w:rsidRPr="001F223A">
        <w:rPr>
          <w:rFonts w:ascii="Times New Roman" w:hAnsi="Times New Roman"/>
          <w:lang w:val="fr-FR"/>
        </w:rPr>
        <w:t xml:space="preserve"> équivalent</w:t>
      </w:r>
      <w:r>
        <w:rPr>
          <w:rFonts w:ascii="Times New Roman" w:hAnsi="Times New Roman"/>
          <w:lang w:val="fr-FR"/>
        </w:rPr>
        <w:t>-</w:t>
      </w:r>
      <w:r w:rsidRPr="001F223A">
        <w:rPr>
          <w:rFonts w:ascii="Times New Roman" w:hAnsi="Times New Roman"/>
          <w:lang w:val="fr-FR"/>
        </w:rPr>
        <w:t>adultes est similaire à celle de la période initiale (</w:t>
      </w:r>
      <w:proofErr w:type="spellStart"/>
      <w:r w:rsidRPr="006B06DA">
        <w:rPr>
          <w:rFonts w:ascii="Times New Roman" w:hAnsi="Times New Roman"/>
          <w:i/>
          <w:lang w:val="fr-FR"/>
        </w:rPr>
        <w:t>ae_exp</w:t>
      </w:r>
      <w:proofErr w:type="spellEnd"/>
      <w:r w:rsidRPr="001F223A">
        <w:rPr>
          <w:rFonts w:ascii="Times New Roman" w:hAnsi="Times New Roman"/>
          <w:lang w:val="fr-FR"/>
        </w:rPr>
        <w:t>), avec les légères différences suivantes</w:t>
      </w:r>
    </w:p>
    <w:p w14:paraId="562C1718" w14:textId="77777777" w:rsidR="004B26F1" w:rsidRPr="00A16E12" w:rsidRDefault="004B26F1" w:rsidP="004B26F1">
      <w:pPr>
        <w:pStyle w:val="Paragraphedeliste"/>
        <w:numPr>
          <w:ilvl w:val="0"/>
          <w:numId w:val="3"/>
        </w:numPr>
        <w:jc w:val="both"/>
        <w:rPr>
          <w:rFonts w:ascii="Times New Roman" w:hAnsi="Times New Roman"/>
          <w:lang w:val="fr-FR"/>
        </w:rPr>
      </w:pPr>
      <w:bookmarkStart w:id="0" w:name="_Hlk509094798"/>
      <w:r w:rsidRPr="00A16E12">
        <w:rPr>
          <w:rFonts w:ascii="Times New Roman" w:hAnsi="Times New Roman"/>
          <w:lang w:val="fr-FR"/>
        </w:rPr>
        <w:t>Les dépenses</w:t>
      </w:r>
      <w:r>
        <w:rPr>
          <w:rFonts w:ascii="Times New Roman" w:hAnsi="Times New Roman"/>
          <w:lang w:val="fr-FR"/>
        </w:rPr>
        <w:t xml:space="preserve"> en</w:t>
      </w:r>
      <w:r w:rsidRPr="00A16E12">
        <w:rPr>
          <w:rFonts w:ascii="Times New Roman" w:hAnsi="Times New Roman"/>
          <w:lang w:val="fr-FR"/>
        </w:rPr>
        <w:t xml:space="preserve"> équivalent</w:t>
      </w:r>
      <w:r>
        <w:rPr>
          <w:rFonts w:ascii="Times New Roman" w:hAnsi="Times New Roman"/>
          <w:lang w:val="fr-FR"/>
        </w:rPr>
        <w:t>-</w:t>
      </w:r>
      <w:r w:rsidRPr="00A16E12">
        <w:rPr>
          <w:rFonts w:ascii="Times New Roman" w:hAnsi="Times New Roman"/>
          <w:lang w:val="fr-FR"/>
        </w:rPr>
        <w:t xml:space="preserve">adultes ont augmenté de </w:t>
      </w:r>
      <w:bookmarkEnd w:id="0"/>
      <w:r w:rsidRPr="00A16E12">
        <w:rPr>
          <w:rFonts w:ascii="Times New Roman" w:hAnsi="Times New Roman"/>
          <w:lang w:val="fr-FR"/>
        </w:rPr>
        <w:t>10% dans la région 3;</w:t>
      </w:r>
    </w:p>
    <w:p w14:paraId="747ED439" w14:textId="77777777" w:rsidR="004B26F1" w:rsidRPr="00A16E12" w:rsidRDefault="004B26F1" w:rsidP="004B26F1">
      <w:pPr>
        <w:pStyle w:val="Paragraphedeliste"/>
        <w:numPr>
          <w:ilvl w:val="0"/>
          <w:numId w:val="3"/>
        </w:numPr>
        <w:jc w:val="both"/>
        <w:rPr>
          <w:rFonts w:ascii="Times New Roman" w:hAnsi="Times New Roman"/>
          <w:lang w:val="fr-FR"/>
        </w:rPr>
      </w:pPr>
      <w:r w:rsidRPr="00A16E12">
        <w:rPr>
          <w:rFonts w:ascii="Times New Roman" w:hAnsi="Times New Roman"/>
          <w:lang w:val="fr-FR"/>
        </w:rPr>
        <w:t xml:space="preserve">Les dépenses en équivalent-adultes ont </w:t>
      </w:r>
      <w:r>
        <w:rPr>
          <w:rFonts w:ascii="Times New Roman" w:hAnsi="Times New Roman"/>
          <w:lang w:val="fr-FR"/>
        </w:rPr>
        <w:t>diminué</w:t>
      </w:r>
      <w:r w:rsidRPr="00A16E12">
        <w:rPr>
          <w:rFonts w:ascii="Times New Roman" w:hAnsi="Times New Roman"/>
          <w:lang w:val="fr-FR"/>
        </w:rPr>
        <w:t xml:space="preserve"> de 6% </w:t>
      </w:r>
      <w:r>
        <w:rPr>
          <w:rFonts w:ascii="Times New Roman" w:hAnsi="Times New Roman"/>
          <w:lang w:val="fr-FR"/>
        </w:rPr>
        <w:t>dans la région</w:t>
      </w:r>
      <w:r w:rsidRPr="00A16E12">
        <w:rPr>
          <w:rFonts w:ascii="Times New Roman" w:hAnsi="Times New Roman"/>
          <w:lang w:val="fr-FR"/>
        </w:rPr>
        <w:t xml:space="preserve"> 2;</w:t>
      </w:r>
    </w:p>
    <w:p w14:paraId="40A08D1D" w14:textId="77777777" w:rsidR="004B26F1" w:rsidRDefault="004B26F1" w:rsidP="004B26F1">
      <w:pPr>
        <w:ind w:left="708"/>
        <w:jc w:val="both"/>
        <w:rPr>
          <w:rFonts w:ascii="Times New Roman" w:hAnsi="Times New Roman"/>
          <w:color w:val="000000" w:themeColor="text1"/>
          <w:lang w:val="fr-FR"/>
        </w:rPr>
      </w:pPr>
      <w:r w:rsidRPr="00A16E12">
        <w:rPr>
          <w:rFonts w:ascii="Times New Roman" w:hAnsi="Times New Roman"/>
          <w:lang w:val="fr-FR"/>
        </w:rPr>
        <w:t xml:space="preserve">Générez la variable </w:t>
      </w:r>
      <w:r w:rsidRPr="00A16E12">
        <w:rPr>
          <w:rFonts w:ascii="Times New Roman" w:hAnsi="Times New Roman"/>
          <w:i/>
          <w:color w:val="000000" w:themeColor="text1"/>
          <w:lang w:val="fr-FR"/>
        </w:rPr>
        <w:t xml:space="preserve">ae_exp2 </w:t>
      </w:r>
      <w:r w:rsidRPr="00A16E12">
        <w:rPr>
          <w:rFonts w:ascii="Times New Roman" w:hAnsi="Times New Roman"/>
          <w:color w:val="000000" w:themeColor="text1"/>
          <w:lang w:val="fr-FR"/>
        </w:rPr>
        <w:t xml:space="preserve">en vous basant sur les informations </w:t>
      </w:r>
      <w:r>
        <w:rPr>
          <w:rFonts w:ascii="Times New Roman" w:hAnsi="Times New Roman"/>
          <w:color w:val="000000" w:themeColor="text1"/>
          <w:lang w:val="fr-FR"/>
        </w:rPr>
        <w:t>ci-dessus</w:t>
      </w:r>
      <w:r w:rsidRPr="00A16E12">
        <w:rPr>
          <w:rFonts w:ascii="Times New Roman" w:hAnsi="Times New Roman"/>
          <w:color w:val="000000" w:themeColor="text1"/>
          <w:lang w:val="fr-FR"/>
        </w:rPr>
        <w:t xml:space="preserve">. </w:t>
      </w:r>
    </w:p>
    <w:p w14:paraId="6A52557E" w14:textId="77777777" w:rsidR="004B26F1" w:rsidRDefault="004B26F1" w:rsidP="004B26F1">
      <w:pPr>
        <w:ind w:left="708"/>
        <w:jc w:val="both"/>
        <w:rPr>
          <w:rFonts w:ascii="Times New Roman" w:hAnsi="Times New Roman"/>
          <w:color w:val="000000" w:themeColor="text1"/>
          <w:lang w:val="fr-FR"/>
        </w:rPr>
      </w:pPr>
    </w:p>
    <w:p w14:paraId="12BFDE81" w14:textId="77777777" w:rsidR="00605C4B" w:rsidRDefault="00506B88" w:rsidP="00605C4B">
      <w:pPr>
        <w:spacing w:after="0" w:line="240" w:lineRule="auto"/>
        <w:jc w:val="both"/>
        <w:rPr>
          <w:rFonts w:ascii="Times New Roman" w:hAnsi="Times New Roman"/>
          <w:b/>
          <w:color w:val="000000" w:themeColor="text1"/>
          <w:lang w:val="en-CA"/>
        </w:rPr>
      </w:pPr>
      <w:proofErr w:type="gramStart"/>
      <w:r w:rsidRPr="00605C4B">
        <w:rPr>
          <w:rFonts w:ascii="Times New Roman" w:hAnsi="Times New Roman"/>
          <w:b/>
          <w:color w:val="000000" w:themeColor="text1"/>
          <w:lang w:val="en-CA"/>
        </w:rPr>
        <w:t>R :</w:t>
      </w:r>
      <w:proofErr w:type="gramEnd"/>
      <w:r w:rsidR="004B26F1" w:rsidRPr="00605C4B">
        <w:rPr>
          <w:rFonts w:ascii="Times New Roman" w:hAnsi="Times New Roman"/>
          <w:b/>
          <w:color w:val="000000" w:themeColor="text1"/>
          <w:lang w:val="en-CA"/>
        </w:rPr>
        <w:t xml:space="preserve"> </w:t>
      </w:r>
    </w:p>
    <w:p w14:paraId="6A044E2F" w14:textId="65C7B648" w:rsidR="00605C4B" w:rsidRPr="00605C4B" w:rsidRDefault="00605C4B" w:rsidP="00605C4B">
      <w:pPr>
        <w:spacing w:after="0" w:line="240" w:lineRule="auto"/>
        <w:jc w:val="both"/>
        <w:rPr>
          <w:rFonts w:ascii="Times New Roman" w:hAnsi="Times New Roman"/>
          <w:b/>
          <w:color w:val="000000" w:themeColor="text1"/>
          <w:lang w:val="en-CA"/>
        </w:rPr>
      </w:pPr>
      <w:proofErr w:type="gramStart"/>
      <w:r w:rsidRPr="00605C4B">
        <w:rPr>
          <w:rFonts w:ascii="Times New Roman" w:hAnsi="Times New Roman"/>
          <w:b/>
          <w:color w:val="000000" w:themeColor="text1"/>
          <w:lang w:val="en-CA"/>
        </w:rPr>
        <w:t>gen</w:t>
      </w:r>
      <w:proofErr w:type="gramEnd"/>
      <w:r w:rsidRPr="00605C4B">
        <w:rPr>
          <w:rFonts w:ascii="Times New Roman" w:hAnsi="Times New Roman"/>
          <w:b/>
          <w:color w:val="000000" w:themeColor="text1"/>
          <w:lang w:val="en-CA"/>
        </w:rPr>
        <w:t xml:space="preserve"> ae_exp2 =</w:t>
      </w:r>
      <w:proofErr w:type="spellStart"/>
      <w:r w:rsidRPr="00605C4B">
        <w:rPr>
          <w:rFonts w:ascii="Times New Roman" w:hAnsi="Times New Roman"/>
          <w:b/>
          <w:color w:val="000000" w:themeColor="text1"/>
          <w:lang w:val="en-CA"/>
        </w:rPr>
        <w:t>ae_exp</w:t>
      </w:r>
      <w:proofErr w:type="spellEnd"/>
    </w:p>
    <w:p w14:paraId="42384E2C" w14:textId="77777777" w:rsidR="00605C4B" w:rsidRPr="00605C4B" w:rsidRDefault="00605C4B" w:rsidP="00605C4B">
      <w:pPr>
        <w:spacing w:after="0" w:line="240" w:lineRule="auto"/>
        <w:jc w:val="both"/>
        <w:rPr>
          <w:rFonts w:ascii="Times New Roman" w:hAnsi="Times New Roman"/>
          <w:b/>
          <w:color w:val="000000" w:themeColor="text1"/>
          <w:lang w:val="en-CA"/>
        </w:rPr>
      </w:pPr>
      <w:proofErr w:type="gramStart"/>
      <w:r w:rsidRPr="00605C4B">
        <w:rPr>
          <w:rFonts w:ascii="Times New Roman" w:hAnsi="Times New Roman"/>
          <w:b/>
          <w:color w:val="000000" w:themeColor="text1"/>
          <w:lang w:val="en-CA"/>
        </w:rPr>
        <w:t>replace</w:t>
      </w:r>
      <w:proofErr w:type="gramEnd"/>
      <w:r w:rsidRPr="00605C4B">
        <w:rPr>
          <w:rFonts w:ascii="Times New Roman" w:hAnsi="Times New Roman"/>
          <w:b/>
          <w:color w:val="000000" w:themeColor="text1"/>
          <w:lang w:val="en-CA"/>
        </w:rPr>
        <w:t xml:space="preserve"> ae_exp2=</w:t>
      </w:r>
      <w:proofErr w:type="spellStart"/>
      <w:r w:rsidRPr="00605C4B">
        <w:rPr>
          <w:rFonts w:ascii="Times New Roman" w:hAnsi="Times New Roman"/>
          <w:b/>
          <w:color w:val="000000" w:themeColor="text1"/>
          <w:lang w:val="en-CA"/>
        </w:rPr>
        <w:t>ae_exp</w:t>
      </w:r>
      <w:proofErr w:type="spellEnd"/>
      <w:r w:rsidRPr="00605C4B">
        <w:rPr>
          <w:rFonts w:ascii="Times New Roman" w:hAnsi="Times New Roman"/>
          <w:b/>
          <w:color w:val="000000" w:themeColor="text1"/>
          <w:lang w:val="en-CA"/>
        </w:rPr>
        <w:t>*(1.1) if region==3</w:t>
      </w:r>
    </w:p>
    <w:p w14:paraId="73A6B94F" w14:textId="051BB372" w:rsidR="004B26F1" w:rsidRPr="00605C4B" w:rsidRDefault="00605C4B" w:rsidP="00605C4B">
      <w:pPr>
        <w:spacing w:after="0" w:line="240" w:lineRule="auto"/>
        <w:jc w:val="both"/>
        <w:rPr>
          <w:rFonts w:ascii="Times New Roman" w:hAnsi="Times New Roman"/>
          <w:b/>
          <w:color w:val="000000" w:themeColor="text1"/>
          <w:lang w:val="en-CA"/>
        </w:rPr>
      </w:pPr>
      <w:proofErr w:type="gramStart"/>
      <w:r w:rsidRPr="00605C4B">
        <w:rPr>
          <w:rFonts w:ascii="Times New Roman" w:hAnsi="Times New Roman"/>
          <w:b/>
          <w:color w:val="000000" w:themeColor="text1"/>
          <w:lang w:val="en-CA"/>
        </w:rPr>
        <w:t>replace</w:t>
      </w:r>
      <w:proofErr w:type="gramEnd"/>
      <w:r w:rsidRPr="00605C4B">
        <w:rPr>
          <w:rFonts w:ascii="Times New Roman" w:hAnsi="Times New Roman"/>
          <w:b/>
          <w:color w:val="000000" w:themeColor="text1"/>
          <w:lang w:val="en-CA"/>
        </w:rPr>
        <w:t xml:space="preserve"> ae_exp2=</w:t>
      </w:r>
      <w:proofErr w:type="spellStart"/>
      <w:r w:rsidRPr="00605C4B">
        <w:rPr>
          <w:rFonts w:ascii="Times New Roman" w:hAnsi="Times New Roman"/>
          <w:b/>
          <w:color w:val="000000" w:themeColor="text1"/>
          <w:lang w:val="en-CA"/>
        </w:rPr>
        <w:t>ae_exp</w:t>
      </w:r>
      <w:proofErr w:type="spellEnd"/>
      <w:r w:rsidRPr="00605C4B">
        <w:rPr>
          <w:rFonts w:ascii="Times New Roman" w:hAnsi="Times New Roman"/>
          <w:b/>
          <w:color w:val="000000" w:themeColor="text1"/>
          <w:lang w:val="en-CA"/>
        </w:rPr>
        <w:t>*(0.94) if region==2</w:t>
      </w:r>
    </w:p>
    <w:p w14:paraId="5E1FF32C" w14:textId="77777777" w:rsidR="004B26F1" w:rsidRPr="00605C4B" w:rsidRDefault="004B26F1" w:rsidP="004B26F1">
      <w:pPr>
        <w:ind w:left="708"/>
        <w:jc w:val="both"/>
        <w:rPr>
          <w:rFonts w:ascii="Times New Roman" w:hAnsi="Times New Roman"/>
          <w:lang w:val="en-CA"/>
        </w:rPr>
      </w:pPr>
    </w:p>
    <w:p w14:paraId="0AC0D959" w14:textId="77777777" w:rsidR="004B26F1" w:rsidRDefault="004B26F1" w:rsidP="004B26F1">
      <w:pPr>
        <w:ind w:left="709" w:hanging="709"/>
        <w:jc w:val="both"/>
        <w:rPr>
          <w:rFonts w:ascii="Times New Roman" w:hAnsi="Times New Roman"/>
          <w:lang w:val="fr-FR"/>
        </w:rPr>
      </w:pPr>
      <w:r w:rsidRPr="00B46991">
        <w:rPr>
          <w:rFonts w:ascii="Times New Roman" w:hAnsi="Times New Roman"/>
          <w:color w:val="000000" w:themeColor="text1"/>
          <w:lang w:val="fr-FR"/>
        </w:rPr>
        <w:t>2.4</w:t>
      </w:r>
      <w:r w:rsidRPr="00B46991">
        <w:rPr>
          <w:rFonts w:ascii="Times New Roman" w:hAnsi="Times New Roman"/>
          <w:color w:val="000000" w:themeColor="text1"/>
          <w:lang w:val="fr-FR"/>
        </w:rPr>
        <w:tab/>
      </w:r>
      <w:r w:rsidRPr="00B46991">
        <w:rPr>
          <w:rFonts w:ascii="Times New Roman" w:hAnsi="Times New Roman"/>
          <w:lang w:val="fr-FR"/>
        </w:rPr>
        <w:t>En utilisant l'approche de Shapley, décompose</w:t>
      </w:r>
      <w:r>
        <w:rPr>
          <w:rFonts w:ascii="Times New Roman" w:hAnsi="Times New Roman"/>
          <w:lang w:val="fr-FR"/>
        </w:rPr>
        <w:t>z</w:t>
      </w:r>
      <w:r w:rsidRPr="00B46991">
        <w:rPr>
          <w:rFonts w:ascii="Times New Roman" w:hAnsi="Times New Roman"/>
          <w:lang w:val="fr-FR"/>
        </w:rPr>
        <w:t xml:space="preserve"> le changement de l'</w:t>
      </w:r>
      <w:r>
        <w:rPr>
          <w:rFonts w:ascii="Times New Roman" w:hAnsi="Times New Roman"/>
          <w:lang w:val="fr-FR"/>
        </w:rPr>
        <w:t>intensité</w:t>
      </w:r>
      <w:r w:rsidRPr="00B46991">
        <w:rPr>
          <w:rFonts w:ascii="Times New Roman" w:hAnsi="Times New Roman"/>
          <w:lang w:val="fr-FR"/>
        </w:rPr>
        <w:t xml:space="preserve"> de</w:t>
      </w:r>
      <w:r>
        <w:rPr>
          <w:rFonts w:ascii="Times New Roman" w:hAnsi="Times New Roman"/>
          <w:lang w:val="fr-FR"/>
        </w:rPr>
        <w:t xml:space="preserve"> la</w:t>
      </w:r>
      <w:r w:rsidRPr="00B46991">
        <w:rPr>
          <w:rFonts w:ascii="Times New Roman" w:hAnsi="Times New Roman"/>
          <w:lang w:val="fr-FR"/>
        </w:rPr>
        <w:t xml:space="preserve"> pauvreté en croissance et redistribution. Puis discutez des résultats.</w:t>
      </w:r>
    </w:p>
    <w:p w14:paraId="235ED033" w14:textId="77777777" w:rsidR="004B26F1" w:rsidRDefault="004B26F1" w:rsidP="004B26F1">
      <w:pPr>
        <w:ind w:left="709" w:hanging="709"/>
        <w:jc w:val="both"/>
        <w:rPr>
          <w:rFonts w:ascii="Times New Roman" w:hAnsi="Times New Roman"/>
          <w:lang w:val="fr-FR"/>
        </w:rPr>
      </w:pPr>
    </w:p>
    <w:p w14:paraId="0765F618" w14:textId="341642E4"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lastRenderedPageBreak/>
        <w:t>R :</w:t>
      </w:r>
      <w:r w:rsidR="004B26F1" w:rsidRPr="004B26F1">
        <w:rPr>
          <w:rFonts w:ascii="Times New Roman" w:hAnsi="Times New Roman"/>
          <w:b/>
          <w:color w:val="000000" w:themeColor="text1"/>
          <w:lang w:val="fr-FR"/>
        </w:rPr>
        <w:t xml:space="preserve"> </w:t>
      </w:r>
      <w:r w:rsidR="00946C76">
        <w:rPr>
          <w:rFonts w:ascii="Times New Roman" w:hAnsi="Times New Roman"/>
          <w:b/>
          <w:color w:val="000000" w:themeColor="text1"/>
          <w:lang w:val="fr-FR"/>
        </w:rPr>
        <w:t xml:space="preserve">Pour obtenir la décomposition par la méthode de Shapley, nous utilisons la commande </w:t>
      </w:r>
      <w:proofErr w:type="spellStart"/>
      <w:r w:rsidR="00946C76">
        <w:rPr>
          <w:rFonts w:ascii="Times New Roman" w:hAnsi="Times New Roman"/>
          <w:b/>
          <w:color w:val="000000" w:themeColor="text1"/>
          <w:lang w:val="fr-FR"/>
        </w:rPr>
        <w:t>dfgtgr</w:t>
      </w:r>
      <w:proofErr w:type="spellEnd"/>
      <w:r w:rsidR="00946C76">
        <w:rPr>
          <w:rFonts w:ascii="Times New Roman" w:hAnsi="Times New Roman"/>
          <w:b/>
          <w:color w:val="000000" w:themeColor="text1"/>
          <w:lang w:val="fr-FR"/>
        </w:rPr>
        <w:t xml:space="preserve"> qui en plus de cette méthode donne d’autres décompositions.</w:t>
      </w:r>
    </w:p>
    <w:p w14:paraId="6D9EA7B8" w14:textId="77777777" w:rsidR="004B26F1" w:rsidRDefault="004B26F1" w:rsidP="004B26F1">
      <w:pPr>
        <w:ind w:left="709" w:hanging="709"/>
        <w:jc w:val="both"/>
        <w:rPr>
          <w:rFonts w:ascii="Times New Roman" w:hAnsi="Times New Roman"/>
          <w:lang w:val="fr-FR"/>
        </w:rPr>
      </w:pPr>
    </w:p>
    <w:p w14:paraId="3BF3E72E" w14:textId="6D01E066" w:rsidR="00D22CC5" w:rsidRDefault="00D22CC5" w:rsidP="004B26F1">
      <w:pPr>
        <w:ind w:left="709" w:hanging="709"/>
        <w:jc w:val="both"/>
        <w:rPr>
          <w:rFonts w:ascii="Times New Roman" w:hAnsi="Times New Roman"/>
          <w:b/>
          <w:lang w:val="fr-FR"/>
        </w:rPr>
      </w:pPr>
      <w:proofErr w:type="spellStart"/>
      <w:r w:rsidRPr="003F3101">
        <w:rPr>
          <w:rFonts w:ascii="Times New Roman" w:hAnsi="Times New Roman"/>
          <w:b/>
          <w:lang w:val="fr-FR"/>
        </w:rPr>
        <w:t>dfgtgr</w:t>
      </w:r>
      <w:proofErr w:type="spellEnd"/>
      <w:r w:rsidRPr="003F3101">
        <w:rPr>
          <w:rFonts w:ascii="Times New Roman" w:hAnsi="Times New Roman"/>
          <w:b/>
          <w:lang w:val="fr-FR"/>
        </w:rPr>
        <w:t xml:space="preserve"> </w:t>
      </w:r>
      <w:proofErr w:type="spellStart"/>
      <w:r w:rsidRPr="003F3101">
        <w:rPr>
          <w:rFonts w:ascii="Times New Roman" w:hAnsi="Times New Roman"/>
          <w:b/>
          <w:lang w:val="fr-FR"/>
        </w:rPr>
        <w:t>ae_exp</w:t>
      </w:r>
      <w:proofErr w:type="spellEnd"/>
      <w:r w:rsidRPr="003F3101">
        <w:rPr>
          <w:rFonts w:ascii="Times New Roman" w:hAnsi="Times New Roman"/>
          <w:b/>
          <w:lang w:val="fr-FR"/>
        </w:rPr>
        <w:t xml:space="preserve"> ae_exp2, alpha(1) </w:t>
      </w:r>
      <w:proofErr w:type="spellStart"/>
      <w:proofErr w:type="gramStart"/>
      <w:r w:rsidRPr="003F3101">
        <w:rPr>
          <w:rFonts w:ascii="Times New Roman" w:hAnsi="Times New Roman"/>
          <w:b/>
          <w:lang w:val="fr-FR"/>
        </w:rPr>
        <w:t>hs</w:t>
      </w:r>
      <w:proofErr w:type="spellEnd"/>
      <w:r w:rsidRPr="003F3101">
        <w:rPr>
          <w:rFonts w:ascii="Times New Roman" w:hAnsi="Times New Roman"/>
          <w:b/>
          <w:lang w:val="fr-FR"/>
        </w:rPr>
        <w:t>(</w:t>
      </w:r>
      <w:proofErr w:type="spellStart"/>
      <w:proofErr w:type="gramEnd"/>
      <w:r w:rsidRPr="003F3101">
        <w:rPr>
          <w:rFonts w:ascii="Times New Roman" w:hAnsi="Times New Roman"/>
          <w:b/>
          <w:lang w:val="fr-FR"/>
        </w:rPr>
        <w:t>hsize</w:t>
      </w:r>
      <w:proofErr w:type="spellEnd"/>
      <w:r w:rsidRPr="003F3101">
        <w:rPr>
          <w:rFonts w:ascii="Times New Roman" w:hAnsi="Times New Roman"/>
          <w:b/>
          <w:lang w:val="fr-FR"/>
        </w:rPr>
        <w:t xml:space="preserve">) </w:t>
      </w:r>
      <w:proofErr w:type="spellStart"/>
      <w:r w:rsidRPr="003F3101">
        <w:rPr>
          <w:rFonts w:ascii="Times New Roman" w:hAnsi="Times New Roman"/>
          <w:b/>
          <w:lang w:val="fr-FR"/>
        </w:rPr>
        <w:t>pline</w:t>
      </w:r>
      <w:proofErr w:type="spellEnd"/>
      <w:r w:rsidRPr="003F3101">
        <w:rPr>
          <w:rFonts w:ascii="Times New Roman" w:hAnsi="Times New Roman"/>
          <w:b/>
          <w:lang w:val="fr-FR"/>
        </w:rPr>
        <w:t>(21000)</w:t>
      </w:r>
    </w:p>
    <w:p w14:paraId="33689E99" w14:textId="77777777" w:rsidR="0017005A" w:rsidRDefault="0017005A" w:rsidP="004B26F1">
      <w:pPr>
        <w:ind w:left="709" w:hanging="709"/>
        <w:jc w:val="both"/>
        <w:rPr>
          <w:rFonts w:ascii="Times New Roman" w:hAnsi="Times New Roman"/>
          <w:b/>
          <w:lang w:val="fr-FR"/>
        </w:rPr>
      </w:pPr>
    </w:p>
    <w:p w14:paraId="4F992554" w14:textId="074B3FE5" w:rsidR="0017005A" w:rsidRDefault="00DA3FA7" w:rsidP="004B26F1">
      <w:pPr>
        <w:ind w:left="709" w:hanging="709"/>
        <w:jc w:val="both"/>
        <w:rPr>
          <w:rFonts w:ascii="Times New Roman" w:hAnsi="Times New Roman"/>
          <w:b/>
          <w:lang w:val="fr-FR"/>
        </w:rPr>
      </w:pPr>
      <w:r w:rsidRPr="00DA3FA7">
        <w:rPr>
          <w:rFonts w:ascii="Times New Roman" w:hAnsi="Times New Roman"/>
          <w:b/>
          <w:u w:val="single"/>
          <w:lang w:val="fr-FR"/>
        </w:rPr>
        <w:t>Commentaire</w:t>
      </w:r>
      <w:r>
        <w:rPr>
          <w:rFonts w:ascii="Times New Roman" w:hAnsi="Times New Roman"/>
          <w:b/>
          <w:lang w:val="fr-FR"/>
        </w:rPr>
        <w:t xml:space="preserve"> : </w:t>
      </w:r>
      <w:r w:rsidR="0017005A">
        <w:rPr>
          <w:rFonts w:ascii="Times New Roman" w:hAnsi="Times New Roman"/>
          <w:b/>
          <w:lang w:val="fr-FR"/>
        </w:rPr>
        <w:t>L’intensité de la pauvreté baisse en passant de la première distribution à la deuxième a</w:t>
      </w:r>
      <w:r w:rsidR="007A4967">
        <w:rPr>
          <w:rFonts w:ascii="Times New Roman" w:hAnsi="Times New Roman"/>
          <w:b/>
          <w:lang w:val="fr-FR"/>
        </w:rPr>
        <w:t>vec les modifications indiquées pour les régions 2 et 3.</w:t>
      </w:r>
    </w:p>
    <w:p w14:paraId="59B2C16B" w14:textId="0E85A106" w:rsidR="0017005A" w:rsidRDefault="0017005A" w:rsidP="004B26F1">
      <w:pPr>
        <w:ind w:left="709" w:hanging="709"/>
        <w:jc w:val="both"/>
        <w:rPr>
          <w:rFonts w:ascii="Times New Roman" w:hAnsi="Times New Roman"/>
          <w:b/>
          <w:lang w:val="fr-FR"/>
        </w:rPr>
      </w:pPr>
      <w:r>
        <w:rPr>
          <w:rFonts w:ascii="Times New Roman" w:hAnsi="Times New Roman"/>
          <w:b/>
          <w:lang w:val="fr-FR"/>
        </w:rPr>
        <w:t>En faisant la décomposition par la méthode de Shapley, il apparait un effet de croissance négatif de -0,028 contre un effet de redistribution positif mais plus faible (0,011).</w:t>
      </w:r>
    </w:p>
    <w:p w14:paraId="377F2D36" w14:textId="7D0F20AF" w:rsidR="0017005A" w:rsidRPr="003F3101" w:rsidRDefault="008D4550" w:rsidP="004B26F1">
      <w:pPr>
        <w:ind w:left="709" w:hanging="709"/>
        <w:jc w:val="both"/>
        <w:rPr>
          <w:rFonts w:ascii="Times New Roman" w:hAnsi="Times New Roman"/>
          <w:b/>
          <w:lang w:val="fr-FR"/>
        </w:rPr>
      </w:pPr>
      <w:r>
        <w:rPr>
          <w:rFonts w:ascii="Times New Roman" w:hAnsi="Times New Roman"/>
          <w:b/>
          <w:lang w:val="fr-FR"/>
        </w:rPr>
        <w:t>Ainsi, l’augmentation de 10% d</w:t>
      </w:r>
      <w:r w:rsidR="007A4967">
        <w:rPr>
          <w:rFonts w:ascii="Times New Roman" w:hAnsi="Times New Roman"/>
          <w:b/>
          <w:lang w:val="fr-FR"/>
        </w:rPr>
        <w:t xml:space="preserve">ans la région 3 </w:t>
      </w:r>
      <w:r>
        <w:rPr>
          <w:rFonts w:ascii="Times New Roman" w:hAnsi="Times New Roman"/>
          <w:b/>
          <w:lang w:val="fr-FR"/>
        </w:rPr>
        <w:t xml:space="preserve">a suffi à renverser l’effet de la baisse dans la région 2.  En regardant la distribution, il apparait que </w:t>
      </w:r>
    </w:p>
    <w:p w14:paraId="2E4C1966" w14:textId="41F5A7EC" w:rsidR="00B37264" w:rsidRPr="00B46991" w:rsidRDefault="00B37264" w:rsidP="004B26F1">
      <w:pPr>
        <w:ind w:left="709" w:hanging="709"/>
        <w:jc w:val="both"/>
        <w:rPr>
          <w:rFonts w:ascii="Times New Roman" w:hAnsi="Times New Roman"/>
          <w:lang w:val="fr-FR"/>
        </w:rPr>
      </w:pPr>
      <w:r w:rsidRPr="00B37264">
        <w:rPr>
          <w:rFonts w:ascii="Times New Roman" w:hAnsi="Times New Roman"/>
          <w:noProof/>
        </w:rPr>
        <w:drawing>
          <wp:inline distT="0" distB="0" distL="0" distR="0" wp14:anchorId="180B80BB" wp14:editId="5B2EB4A6">
            <wp:extent cx="5486400" cy="30536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53655"/>
                    </a:xfrm>
                    <a:prstGeom prst="rect">
                      <a:avLst/>
                    </a:prstGeom>
                    <a:noFill/>
                    <a:ln>
                      <a:noFill/>
                    </a:ln>
                  </pic:spPr>
                </pic:pic>
              </a:graphicData>
            </a:graphic>
          </wp:inline>
        </w:drawing>
      </w:r>
    </w:p>
    <w:p w14:paraId="7A95361A" w14:textId="77777777" w:rsidR="004B26F1" w:rsidRDefault="004B26F1" w:rsidP="004B26F1">
      <w:pPr>
        <w:ind w:left="709" w:hanging="709"/>
        <w:jc w:val="both"/>
        <w:rPr>
          <w:rFonts w:ascii="Times New Roman" w:eastAsia="Times New Roman" w:hAnsi="Times New Roman"/>
          <w:lang w:val="fr-FR"/>
        </w:rPr>
      </w:pPr>
      <w:r w:rsidRPr="00370AC4">
        <w:rPr>
          <w:rFonts w:ascii="Times New Roman" w:hAnsi="Times New Roman"/>
          <w:lang w:val="fr-FR"/>
        </w:rPr>
        <w:t>2.5</w:t>
      </w:r>
      <w:r w:rsidRPr="00370AC4">
        <w:rPr>
          <w:rFonts w:ascii="Times New Roman" w:hAnsi="Times New Roman"/>
          <w:lang w:val="fr-FR"/>
        </w:rPr>
        <w:tab/>
      </w:r>
      <w:r>
        <w:rPr>
          <w:rFonts w:ascii="Times New Roman" w:hAnsi="Times New Roman"/>
          <w:lang w:val="fr-FR"/>
        </w:rPr>
        <w:t>E</w:t>
      </w:r>
      <w:r w:rsidRPr="00370AC4">
        <w:rPr>
          <w:rFonts w:ascii="Times New Roman" w:hAnsi="Times New Roman"/>
          <w:lang w:val="fr-FR"/>
        </w:rPr>
        <w:t>ffectue</w:t>
      </w:r>
      <w:r>
        <w:rPr>
          <w:rFonts w:ascii="Times New Roman" w:hAnsi="Times New Roman"/>
          <w:lang w:val="fr-FR"/>
        </w:rPr>
        <w:t>z</w:t>
      </w:r>
      <w:r w:rsidRPr="00370AC4">
        <w:rPr>
          <w:rFonts w:ascii="Times New Roman" w:hAnsi="Times New Roman"/>
          <w:lang w:val="fr-FR"/>
        </w:rPr>
        <w:t xml:space="preserve"> une décomposition sectorielle (basée sur les groupes de régions) de la variation de l'</w:t>
      </w:r>
      <w:r>
        <w:rPr>
          <w:rFonts w:ascii="Times New Roman" w:hAnsi="Times New Roman"/>
          <w:lang w:val="fr-FR"/>
        </w:rPr>
        <w:t>intensité</w:t>
      </w:r>
      <w:r w:rsidRPr="00370AC4">
        <w:rPr>
          <w:rFonts w:ascii="Times New Roman" w:hAnsi="Times New Roman"/>
          <w:lang w:val="fr-FR"/>
        </w:rPr>
        <w:t xml:space="preserve"> de</w:t>
      </w:r>
      <w:r>
        <w:rPr>
          <w:rFonts w:ascii="Times New Roman" w:hAnsi="Times New Roman"/>
          <w:lang w:val="fr-FR"/>
        </w:rPr>
        <w:t xml:space="preserve"> la</w:t>
      </w:r>
      <w:r w:rsidRPr="00370AC4">
        <w:rPr>
          <w:rFonts w:ascii="Times New Roman" w:hAnsi="Times New Roman"/>
          <w:lang w:val="fr-FR"/>
        </w:rPr>
        <w:t xml:space="preserve"> pauvreté total</w:t>
      </w:r>
      <w:r>
        <w:rPr>
          <w:rFonts w:ascii="Times New Roman" w:hAnsi="Times New Roman"/>
          <w:lang w:val="fr-FR"/>
        </w:rPr>
        <w:t>e</w:t>
      </w:r>
      <w:r w:rsidRPr="00370AC4">
        <w:rPr>
          <w:rFonts w:ascii="Times New Roman" w:hAnsi="Times New Roman"/>
          <w:lang w:val="fr-FR"/>
        </w:rPr>
        <w:t>. Discute</w:t>
      </w:r>
      <w:r>
        <w:rPr>
          <w:rFonts w:ascii="Times New Roman" w:hAnsi="Times New Roman"/>
          <w:lang w:val="fr-FR"/>
        </w:rPr>
        <w:t>z</w:t>
      </w:r>
      <w:r w:rsidRPr="00370AC4">
        <w:rPr>
          <w:rFonts w:ascii="Times New Roman" w:hAnsi="Times New Roman"/>
          <w:lang w:val="fr-FR"/>
        </w:rPr>
        <w:t xml:space="preserve"> des résultats</w:t>
      </w:r>
      <w:r w:rsidRPr="00370AC4">
        <w:rPr>
          <w:rFonts w:ascii="Times New Roman" w:eastAsia="Times New Roman" w:hAnsi="Times New Roman"/>
          <w:lang w:val="fr-FR"/>
        </w:rPr>
        <w:t>.</w:t>
      </w:r>
    </w:p>
    <w:p w14:paraId="494971D0" w14:textId="77777777" w:rsidR="004B26F1" w:rsidRDefault="004B26F1" w:rsidP="004B26F1">
      <w:pPr>
        <w:ind w:left="709" w:hanging="709"/>
        <w:jc w:val="both"/>
        <w:rPr>
          <w:rFonts w:ascii="Times New Roman" w:eastAsia="Times New Roman" w:hAnsi="Times New Roman"/>
          <w:lang w:val="fr-FR"/>
        </w:rPr>
      </w:pPr>
    </w:p>
    <w:p w14:paraId="21A027D5" w14:textId="77777777"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1824E61B" w14:textId="77777777" w:rsidR="004B26F1" w:rsidRPr="00370AC4" w:rsidRDefault="004B26F1" w:rsidP="004B26F1">
      <w:pPr>
        <w:ind w:left="709" w:hanging="709"/>
        <w:jc w:val="both"/>
        <w:rPr>
          <w:rFonts w:ascii="Times New Roman" w:hAnsi="Times New Roman"/>
          <w:lang w:val="fr-FR"/>
        </w:rPr>
      </w:pPr>
    </w:p>
    <w:p w14:paraId="2C9A5C17" w14:textId="77777777" w:rsidR="004D7F74" w:rsidRDefault="004B26F1" w:rsidP="004B26F1">
      <w:pPr>
        <w:ind w:left="709" w:hanging="709"/>
        <w:jc w:val="both"/>
        <w:rPr>
          <w:rFonts w:ascii="Times New Roman" w:hAnsi="Times New Roman"/>
          <w:lang w:val="fr-FR"/>
        </w:rPr>
      </w:pPr>
      <w:r w:rsidRPr="00370AC4">
        <w:rPr>
          <w:rFonts w:ascii="Times New Roman" w:hAnsi="Times New Roman"/>
          <w:lang w:val="fr-FR"/>
        </w:rPr>
        <w:t xml:space="preserve"> </w:t>
      </w:r>
    </w:p>
    <w:p w14:paraId="78AB92C0" w14:textId="77777777" w:rsidR="004D7F74" w:rsidRDefault="004D7F74" w:rsidP="004B26F1">
      <w:pPr>
        <w:ind w:left="709" w:hanging="709"/>
        <w:jc w:val="both"/>
        <w:rPr>
          <w:rFonts w:ascii="Times New Roman" w:hAnsi="Times New Roman"/>
          <w:lang w:val="fr-FR"/>
        </w:rPr>
      </w:pPr>
    </w:p>
    <w:p w14:paraId="6929DB44" w14:textId="77777777" w:rsidR="004D7F74" w:rsidRDefault="004D7F74" w:rsidP="004B26F1">
      <w:pPr>
        <w:ind w:left="709" w:hanging="709"/>
        <w:jc w:val="both"/>
        <w:rPr>
          <w:rFonts w:ascii="Times New Roman" w:hAnsi="Times New Roman"/>
          <w:lang w:val="fr-FR"/>
        </w:rPr>
      </w:pPr>
    </w:p>
    <w:p w14:paraId="05CDA1F0" w14:textId="77777777" w:rsidR="004D7F74" w:rsidRDefault="004D7F74" w:rsidP="004B26F1">
      <w:pPr>
        <w:ind w:left="709" w:hanging="709"/>
        <w:jc w:val="both"/>
        <w:rPr>
          <w:rFonts w:ascii="Times New Roman" w:hAnsi="Times New Roman"/>
          <w:lang w:val="fr-FR"/>
        </w:rPr>
      </w:pPr>
    </w:p>
    <w:p w14:paraId="3CCA2CAF" w14:textId="77777777" w:rsidR="004D7F74" w:rsidRDefault="004D7F74" w:rsidP="004B26F1">
      <w:pPr>
        <w:ind w:left="709" w:hanging="709"/>
        <w:jc w:val="both"/>
        <w:rPr>
          <w:rFonts w:ascii="Times New Roman" w:hAnsi="Times New Roman"/>
          <w:lang w:val="fr-FR"/>
        </w:rPr>
      </w:pPr>
    </w:p>
    <w:p w14:paraId="5A9C5779" w14:textId="0B8E5A76" w:rsidR="004B26F1" w:rsidRDefault="004D7F74" w:rsidP="004B26F1">
      <w:pPr>
        <w:ind w:left="709" w:hanging="709"/>
        <w:jc w:val="both"/>
        <w:rPr>
          <w:rFonts w:ascii="Times New Roman" w:hAnsi="Times New Roman"/>
          <w:lang w:val="fr-FR"/>
        </w:rPr>
      </w:pPr>
      <w:r w:rsidRPr="004D7F74">
        <w:rPr>
          <w:rFonts w:ascii="Times New Roman" w:hAnsi="Times New Roman"/>
          <w:noProof/>
        </w:rPr>
        <w:lastRenderedPageBreak/>
        <w:drawing>
          <wp:inline distT="0" distB="0" distL="0" distR="0" wp14:anchorId="1560BECB" wp14:editId="15542DB2">
            <wp:extent cx="5486400" cy="30536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53655"/>
                    </a:xfrm>
                    <a:prstGeom prst="rect">
                      <a:avLst/>
                    </a:prstGeom>
                    <a:noFill/>
                    <a:ln>
                      <a:noFill/>
                    </a:ln>
                  </pic:spPr>
                </pic:pic>
              </a:graphicData>
            </a:graphic>
          </wp:inline>
        </w:drawing>
      </w:r>
    </w:p>
    <w:p w14:paraId="5969C20E" w14:textId="77777777" w:rsidR="004D7F74" w:rsidRDefault="004D7F74" w:rsidP="004B26F1">
      <w:pPr>
        <w:ind w:left="709" w:hanging="709"/>
        <w:jc w:val="both"/>
        <w:rPr>
          <w:rFonts w:ascii="Times New Roman" w:hAnsi="Times New Roman"/>
          <w:lang w:val="fr-FR"/>
        </w:rPr>
      </w:pPr>
    </w:p>
    <w:p w14:paraId="7F07416E" w14:textId="264FA726" w:rsidR="004D7F74" w:rsidRDefault="004D7F74" w:rsidP="004B26F1">
      <w:pPr>
        <w:ind w:left="709" w:hanging="709"/>
        <w:jc w:val="both"/>
        <w:rPr>
          <w:rFonts w:ascii="Times New Roman" w:hAnsi="Times New Roman"/>
          <w:lang w:val="fr-FR"/>
        </w:rPr>
      </w:pPr>
      <w:r w:rsidRPr="004D7F74">
        <w:rPr>
          <w:rFonts w:ascii="Times New Roman" w:hAnsi="Times New Roman"/>
          <w:noProof/>
        </w:rPr>
        <w:drawing>
          <wp:inline distT="0" distB="0" distL="0" distR="0" wp14:anchorId="6694AEFD" wp14:editId="14334A2A">
            <wp:extent cx="5486400" cy="30536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53655"/>
                    </a:xfrm>
                    <a:prstGeom prst="rect">
                      <a:avLst/>
                    </a:prstGeom>
                    <a:noFill/>
                    <a:ln>
                      <a:noFill/>
                    </a:ln>
                  </pic:spPr>
                </pic:pic>
              </a:graphicData>
            </a:graphic>
          </wp:inline>
        </w:drawing>
      </w:r>
    </w:p>
    <w:p w14:paraId="627A9DC7" w14:textId="77777777" w:rsidR="007918A7" w:rsidRDefault="007918A7" w:rsidP="004B26F1">
      <w:pPr>
        <w:ind w:left="709" w:hanging="709"/>
        <w:jc w:val="both"/>
        <w:rPr>
          <w:rFonts w:ascii="Times New Roman" w:hAnsi="Times New Roman"/>
          <w:lang w:val="fr-FR"/>
        </w:rPr>
      </w:pPr>
    </w:p>
    <w:p w14:paraId="1503BE20" w14:textId="126B5602" w:rsidR="007918A7" w:rsidRDefault="007918A7" w:rsidP="004B26F1">
      <w:pPr>
        <w:ind w:left="709" w:hanging="709"/>
        <w:jc w:val="both"/>
        <w:rPr>
          <w:rFonts w:ascii="Times New Roman" w:hAnsi="Times New Roman"/>
          <w:lang w:val="fr-FR"/>
        </w:rPr>
      </w:pPr>
      <w:r>
        <w:rPr>
          <w:rFonts w:ascii="Times New Roman" w:hAnsi="Times New Roman"/>
          <w:lang w:val="fr-FR"/>
        </w:rPr>
        <w:t xml:space="preserve">Commentaire : </w:t>
      </w:r>
      <w:r w:rsidRPr="00A64F21">
        <w:rPr>
          <w:rFonts w:ascii="Times New Roman" w:hAnsi="Times New Roman"/>
          <w:b/>
          <w:lang w:val="fr-FR"/>
        </w:rPr>
        <w:t xml:space="preserve">On note naturellement que </w:t>
      </w:r>
      <w:r w:rsidR="00EE1C87" w:rsidRPr="00A64F21">
        <w:rPr>
          <w:rFonts w:ascii="Times New Roman" w:hAnsi="Times New Roman"/>
          <w:b/>
          <w:lang w:val="fr-FR"/>
        </w:rPr>
        <w:t>la région</w:t>
      </w:r>
      <w:r w:rsidRPr="00A64F21">
        <w:rPr>
          <w:rFonts w:ascii="Times New Roman" w:hAnsi="Times New Roman"/>
          <w:b/>
          <w:lang w:val="fr-FR"/>
        </w:rPr>
        <w:t xml:space="preserve"> 1 et 4 non affecté</w:t>
      </w:r>
      <w:r w:rsidR="009A363E" w:rsidRPr="00A64F21">
        <w:rPr>
          <w:rFonts w:ascii="Times New Roman" w:hAnsi="Times New Roman"/>
          <w:b/>
          <w:lang w:val="fr-FR"/>
        </w:rPr>
        <w:t>es</w:t>
      </w:r>
      <w:r w:rsidRPr="00A64F21">
        <w:rPr>
          <w:rFonts w:ascii="Times New Roman" w:hAnsi="Times New Roman"/>
          <w:b/>
          <w:lang w:val="fr-FR"/>
        </w:rPr>
        <w:t xml:space="preserve"> par la variation des </w:t>
      </w:r>
      <w:r w:rsidR="00EE1C87" w:rsidRPr="00A64F21">
        <w:rPr>
          <w:rFonts w:ascii="Times New Roman" w:hAnsi="Times New Roman"/>
          <w:b/>
          <w:lang w:val="fr-FR"/>
        </w:rPr>
        <w:t>dépenses en équivalence adulte</w:t>
      </w:r>
      <w:r w:rsidRPr="00A64F21">
        <w:rPr>
          <w:rFonts w:ascii="Times New Roman" w:hAnsi="Times New Roman"/>
          <w:b/>
          <w:lang w:val="fr-FR"/>
        </w:rPr>
        <w:t xml:space="preserve"> </w:t>
      </w:r>
      <w:r w:rsidR="009A363E" w:rsidRPr="00A64F21">
        <w:rPr>
          <w:rFonts w:ascii="Times New Roman" w:hAnsi="Times New Roman"/>
          <w:b/>
          <w:lang w:val="fr-FR"/>
        </w:rPr>
        <w:t>garde le même niveau d’intensité</w:t>
      </w:r>
      <w:r w:rsidRPr="00A64F21">
        <w:rPr>
          <w:rFonts w:ascii="Times New Roman" w:hAnsi="Times New Roman"/>
          <w:b/>
          <w:lang w:val="fr-FR"/>
        </w:rPr>
        <w:t xml:space="preserve"> avant et après</w:t>
      </w:r>
      <w:r>
        <w:rPr>
          <w:rFonts w:ascii="Times New Roman" w:hAnsi="Times New Roman"/>
          <w:lang w:val="fr-FR"/>
        </w:rPr>
        <w:t>. De ce fait leur contribution à la variation de l’intensité globale est 0.</w:t>
      </w:r>
    </w:p>
    <w:p w14:paraId="19B59B36" w14:textId="3C9D7689" w:rsidR="007918A7" w:rsidRPr="00A64F21" w:rsidRDefault="007918A7" w:rsidP="004B26F1">
      <w:pPr>
        <w:ind w:left="709" w:hanging="709"/>
        <w:jc w:val="both"/>
        <w:rPr>
          <w:rFonts w:ascii="Times New Roman" w:hAnsi="Times New Roman"/>
          <w:b/>
          <w:lang w:val="fr-FR"/>
        </w:rPr>
      </w:pPr>
      <w:r>
        <w:rPr>
          <w:rFonts w:ascii="Times New Roman" w:hAnsi="Times New Roman"/>
          <w:lang w:val="fr-FR"/>
        </w:rPr>
        <w:t xml:space="preserve">Par contre, </w:t>
      </w:r>
      <w:r w:rsidRPr="00A64F21">
        <w:rPr>
          <w:rFonts w:ascii="Times New Roman" w:hAnsi="Times New Roman"/>
          <w:b/>
          <w:lang w:val="fr-FR"/>
        </w:rPr>
        <w:t xml:space="preserve">la région 2 a connu une contribution absolue en hausse légère </w:t>
      </w:r>
      <w:r>
        <w:rPr>
          <w:rFonts w:ascii="Times New Roman" w:hAnsi="Times New Roman"/>
          <w:lang w:val="fr-FR"/>
        </w:rPr>
        <w:t xml:space="preserve">passant de 0.026 à 0,30  du fait naturellement de la baisse uniforme des </w:t>
      </w:r>
      <w:r w:rsidR="009A363E">
        <w:rPr>
          <w:rFonts w:ascii="Times New Roman" w:hAnsi="Times New Roman"/>
          <w:lang w:val="fr-FR"/>
        </w:rPr>
        <w:t>dépenses</w:t>
      </w:r>
      <w:r>
        <w:rPr>
          <w:rFonts w:ascii="Times New Roman" w:hAnsi="Times New Roman"/>
          <w:lang w:val="fr-FR"/>
        </w:rPr>
        <w:t xml:space="preserve"> de 6%. Pendant ce temps,  l’augmentation des </w:t>
      </w:r>
      <w:r w:rsidR="00EE1C87">
        <w:rPr>
          <w:rFonts w:ascii="Times New Roman" w:hAnsi="Times New Roman"/>
          <w:lang w:val="fr-FR"/>
        </w:rPr>
        <w:t>dépenses</w:t>
      </w:r>
      <w:r>
        <w:rPr>
          <w:rFonts w:ascii="Times New Roman" w:hAnsi="Times New Roman"/>
          <w:lang w:val="fr-FR"/>
        </w:rPr>
        <w:t xml:space="preserve"> dans </w:t>
      </w:r>
      <w:r w:rsidRPr="00A64F21">
        <w:rPr>
          <w:rFonts w:ascii="Times New Roman" w:hAnsi="Times New Roman"/>
          <w:b/>
          <w:lang w:val="fr-FR"/>
        </w:rPr>
        <w:t>la région 3</w:t>
      </w:r>
      <w:r w:rsidR="00EE1C87" w:rsidRPr="00A64F21">
        <w:rPr>
          <w:rFonts w:ascii="Times New Roman" w:hAnsi="Times New Roman"/>
          <w:b/>
          <w:lang w:val="fr-FR"/>
        </w:rPr>
        <w:t xml:space="preserve"> (+10%) </w:t>
      </w:r>
      <w:r w:rsidRPr="00A64F21">
        <w:rPr>
          <w:rFonts w:ascii="Times New Roman" w:hAnsi="Times New Roman"/>
          <w:b/>
          <w:lang w:val="fr-FR"/>
        </w:rPr>
        <w:t xml:space="preserve"> a indu</w:t>
      </w:r>
      <w:r w:rsidR="00EE1C87" w:rsidRPr="00A64F21">
        <w:rPr>
          <w:rFonts w:ascii="Times New Roman" w:hAnsi="Times New Roman"/>
          <w:b/>
          <w:lang w:val="fr-FR"/>
        </w:rPr>
        <w:t>it</w:t>
      </w:r>
      <w:r w:rsidRPr="00A64F21">
        <w:rPr>
          <w:rFonts w:ascii="Times New Roman" w:hAnsi="Times New Roman"/>
          <w:b/>
          <w:lang w:val="fr-FR"/>
        </w:rPr>
        <w:t xml:space="preserve"> une baisse de sa contribution absolue à l’intensité  </w:t>
      </w:r>
      <w:r>
        <w:rPr>
          <w:rFonts w:ascii="Times New Roman" w:hAnsi="Times New Roman"/>
          <w:lang w:val="fr-FR"/>
        </w:rPr>
        <w:t>passa</w:t>
      </w:r>
      <w:bookmarkStart w:id="1" w:name="_GoBack"/>
      <w:bookmarkEnd w:id="1"/>
      <w:r>
        <w:rPr>
          <w:rFonts w:ascii="Times New Roman" w:hAnsi="Times New Roman"/>
          <w:lang w:val="fr-FR"/>
        </w:rPr>
        <w:t>nt de 0.047</w:t>
      </w:r>
      <w:r w:rsidR="00EE1C87">
        <w:rPr>
          <w:rFonts w:ascii="Times New Roman" w:hAnsi="Times New Roman"/>
          <w:lang w:val="fr-FR"/>
        </w:rPr>
        <w:t>6</w:t>
      </w:r>
      <w:r>
        <w:rPr>
          <w:rFonts w:ascii="Times New Roman" w:hAnsi="Times New Roman"/>
          <w:lang w:val="fr-FR"/>
        </w:rPr>
        <w:t xml:space="preserve"> à 0.040</w:t>
      </w:r>
      <w:r w:rsidR="00EE1C87">
        <w:rPr>
          <w:rFonts w:ascii="Times New Roman" w:hAnsi="Times New Roman"/>
          <w:lang w:val="fr-FR"/>
        </w:rPr>
        <w:t>4</w:t>
      </w:r>
      <w:r w:rsidR="009A363E">
        <w:rPr>
          <w:rFonts w:ascii="Times New Roman" w:hAnsi="Times New Roman"/>
          <w:lang w:val="fr-FR"/>
        </w:rPr>
        <w:t xml:space="preserve">. </w:t>
      </w:r>
      <w:r>
        <w:rPr>
          <w:rFonts w:ascii="Times New Roman" w:hAnsi="Times New Roman"/>
          <w:lang w:val="fr-FR"/>
        </w:rPr>
        <w:t xml:space="preserve"> </w:t>
      </w:r>
      <w:r w:rsidRPr="00A64F21">
        <w:rPr>
          <w:rFonts w:ascii="Times New Roman" w:hAnsi="Times New Roman"/>
          <w:b/>
          <w:lang w:val="fr-FR"/>
        </w:rPr>
        <w:t xml:space="preserve">En définitive, l’intensité </w:t>
      </w:r>
      <w:r w:rsidRPr="00A64F21">
        <w:rPr>
          <w:rFonts w:ascii="Times New Roman" w:hAnsi="Times New Roman"/>
          <w:b/>
          <w:lang w:val="fr-FR"/>
        </w:rPr>
        <w:lastRenderedPageBreak/>
        <w:t>globale de pauvreté baisse de 0,0024  en absolue pour se situer à 0.0996 contre 0.10</w:t>
      </w:r>
      <w:r w:rsidR="00EE1C87" w:rsidRPr="00A64F21">
        <w:rPr>
          <w:rFonts w:ascii="Times New Roman" w:hAnsi="Times New Roman"/>
          <w:b/>
          <w:lang w:val="fr-FR"/>
        </w:rPr>
        <w:t>20 initialement.</w:t>
      </w:r>
    </w:p>
    <w:p w14:paraId="1619EA07" w14:textId="259597DD" w:rsidR="004D7F74" w:rsidRDefault="00A64F21" w:rsidP="004B26F1">
      <w:pPr>
        <w:pStyle w:val="Titre1"/>
        <w:jc w:val="center"/>
        <w:rPr>
          <w:rFonts w:ascii="Times New Roman" w:hAnsi="Times New Roman"/>
          <w:color w:val="auto"/>
          <w:sz w:val="32"/>
          <w:szCs w:val="32"/>
          <w:lang w:val="fr-FR"/>
        </w:rPr>
      </w:pPr>
      <w:r w:rsidRPr="00A64F21">
        <w:rPr>
          <w:rFonts w:ascii="Times New Roman" w:hAnsi="Times New Roman"/>
          <w:noProof/>
          <w:color w:val="auto"/>
          <w:sz w:val="32"/>
          <w:szCs w:val="32"/>
          <w:lang w:val="fr-CA" w:eastAsia="fr-CA"/>
        </w:rPr>
        <w:drawing>
          <wp:inline distT="0" distB="0" distL="0" distR="0" wp14:anchorId="5E99A1B2" wp14:editId="03CAA7CE">
            <wp:extent cx="5486400" cy="113355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133554"/>
                    </a:xfrm>
                    <a:prstGeom prst="rect">
                      <a:avLst/>
                    </a:prstGeom>
                    <a:noFill/>
                    <a:ln>
                      <a:noFill/>
                    </a:ln>
                  </pic:spPr>
                </pic:pic>
              </a:graphicData>
            </a:graphic>
          </wp:inline>
        </w:drawing>
      </w:r>
    </w:p>
    <w:p w14:paraId="3AD4A99B" w14:textId="77777777" w:rsid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3 (4.5%):</w:t>
      </w:r>
    </w:p>
    <w:p w14:paraId="33210DC4" w14:textId="77777777" w:rsidR="004D7F74" w:rsidRPr="004D7F74" w:rsidRDefault="004D7F74" w:rsidP="004D7F74">
      <w:pPr>
        <w:rPr>
          <w:lang w:val="fr-FR" w:eastAsia="en-US"/>
        </w:rPr>
      </w:pPr>
    </w:p>
    <w:p w14:paraId="0B7B6153" w14:textId="77777777" w:rsidR="004B26F1" w:rsidRPr="00512F43" w:rsidRDefault="004B26F1" w:rsidP="004B26F1">
      <w:pPr>
        <w:spacing w:after="0" w:line="240" w:lineRule="auto"/>
        <w:ind w:left="573" w:right="164" w:hanging="624"/>
        <w:jc w:val="both"/>
        <w:rPr>
          <w:rFonts w:ascii="Times New Roman" w:hAnsi="Times New Roman"/>
          <w:sz w:val="16"/>
          <w:szCs w:val="16"/>
          <w:lang w:val="fr-FR"/>
        </w:rPr>
      </w:pPr>
    </w:p>
    <w:p w14:paraId="1751619B" w14:textId="77777777" w:rsidR="004B26F1" w:rsidRPr="00F651CD" w:rsidRDefault="004B26F1" w:rsidP="004B26F1">
      <w:pPr>
        <w:spacing w:after="0" w:line="240" w:lineRule="auto"/>
        <w:ind w:left="64" w:right="147" w:firstLine="350"/>
        <w:jc w:val="both"/>
        <w:rPr>
          <w:rFonts w:ascii="Times New Roman" w:eastAsia="Times New Roman" w:hAnsi="Times New Roman"/>
          <w:lang w:val="fr-FR"/>
        </w:rPr>
      </w:pPr>
      <w:r w:rsidRPr="00F651CD">
        <w:rPr>
          <w:rFonts w:ascii="Times New Roman" w:eastAsia="Times New Roman" w:hAnsi="Times New Roman"/>
          <w:lang w:val="fr-FR"/>
        </w:rPr>
        <w:t xml:space="preserve">Supposons que la population est composée de dix individus. Le tableau suivant montre la distribution des revenus </w:t>
      </w:r>
      <w:r>
        <w:rPr>
          <w:rFonts w:ascii="Times New Roman" w:eastAsia="Times New Roman" w:hAnsi="Times New Roman"/>
          <w:lang w:val="fr-FR"/>
        </w:rPr>
        <w:t>pour</w:t>
      </w:r>
      <w:r w:rsidRPr="00F651CD">
        <w:rPr>
          <w:rFonts w:ascii="Times New Roman" w:eastAsia="Times New Roman" w:hAnsi="Times New Roman"/>
          <w:lang w:val="fr-FR"/>
        </w:rPr>
        <w:t xml:space="preserve"> deux périodes successives. </w:t>
      </w:r>
    </w:p>
    <w:p w14:paraId="281A307B" w14:textId="77777777" w:rsidR="004B26F1" w:rsidRPr="00F651CD" w:rsidRDefault="004B26F1" w:rsidP="004B26F1">
      <w:pPr>
        <w:spacing w:after="0" w:line="240" w:lineRule="auto"/>
        <w:ind w:left="64" w:right="147" w:firstLine="350"/>
        <w:jc w:val="both"/>
        <w:rPr>
          <w:rFonts w:ascii="Times New Roman" w:eastAsia="Times New Roman" w:hAnsi="Times New Roman"/>
          <w:lang w:val="fr-FR"/>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4B26F1" w:rsidRPr="000471C3" w14:paraId="50FB09FA" w14:textId="77777777" w:rsidTr="00056B55">
        <w:trPr>
          <w:trHeight w:hRule="exact" w:val="295"/>
          <w:jc w:val="center"/>
        </w:trPr>
        <w:tc>
          <w:tcPr>
            <w:tcW w:w="1611" w:type="dxa"/>
          </w:tcPr>
          <w:p w14:paraId="0FC2A8DE" w14:textId="77777777" w:rsidR="004B26F1" w:rsidRPr="000471C3" w:rsidRDefault="004B26F1" w:rsidP="00056B55">
            <w:pPr>
              <w:ind w:left="120"/>
              <w:jc w:val="center"/>
              <w:rPr>
                <w:rFonts w:ascii="Times New Roman" w:hAnsi="Times New Roman"/>
                <w:i/>
              </w:rPr>
            </w:pPr>
            <w:r w:rsidRPr="000471C3">
              <w:rPr>
                <w:rFonts w:ascii="Times New Roman" w:eastAsia="Times New Roman" w:hAnsi="Times New Roman"/>
                <w:i/>
              </w:rPr>
              <w:t>Identifier</w:t>
            </w:r>
          </w:p>
        </w:tc>
        <w:tc>
          <w:tcPr>
            <w:tcW w:w="1186" w:type="dxa"/>
          </w:tcPr>
          <w:p w14:paraId="39D4F962" w14:textId="77777777" w:rsidR="004B26F1" w:rsidRPr="000471C3" w:rsidRDefault="004B26F1" w:rsidP="00056B55">
            <w:pPr>
              <w:ind w:left="98"/>
              <w:jc w:val="center"/>
              <w:rPr>
                <w:rFonts w:ascii="Times New Roman" w:eastAsia="Times New Roman" w:hAnsi="Times New Roman"/>
                <w:i/>
              </w:rPr>
            </w:pPr>
            <w:proofErr w:type="spellStart"/>
            <w:r w:rsidRPr="000471C3">
              <w:rPr>
                <w:rFonts w:ascii="Times New Roman" w:eastAsia="Times New Roman" w:hAnsi="Times New Roman"/>
                <w:i/>
              </w:rPr>
              <w:t>weight</w:t>
            </w:r>
            <w:proofErr w:type="spellEnd"/>
          </w:p>
        </w:tc>
        <w:tc>
          <w:tcPr>
            <w:tcW w:w="1186" w:type="dxa"/>
          </w:tcPr>
          <w:p w14:paraId="3A6FE8F0" w14:textId="77777777" w:rsidR="004B26F1" w:rsidRPr="000471C3" w:rsidRDefault="004B26F1" w:rsidP="00056B55">
            <w:pPr>
              <w:ind w:left="98"/>
              <w:jc w:val="center"/>
              <w:rPr>
                <w:rFonts w:ascii="Times New Roman" w:hAnsi="Times New Roman"/>
                <w:i/>
              </w:rPr>
            </w:pPr>
            <w:r w:rsidRPr="000471C3">
              <w:rPr>
                <w:rFonts w:ascii="Times New Roman" w:eastAsia="Times New Roman" w:hAnsi="Times New Roman"/>
                <w:i/>
              </w:rPr>
              <w:t>inc_t1</w:t>
            </w:r>
          </w:p>
        </w:tc>
        <w:tc>
          <w:tcPr>
            <w:tcW w:w="990" w:type="dxa"/>
          </w:tcPr>
          <w:p w14:paraId="72480BD6" w14:textId="77777777" w:rsidR="004B26F1" w:rsidRPr="000471C3" w:rsidRDefault="004B26F1" w:rsidP="00056B55">
            <w:pPr>
              <w:ind w:left="14"/>
              <w:jc w:val="center"/>
              <w:rPr>
                <w:rFonts w:ascii="Times New Roman" w:hAnsi="Times New Roman"/>
                <w:i/>
              </w:rPr>
            </w:pPr>
            <w:r w:rsidRPr="000471C3">
              <w:rPr>
                <w:rFonts w:ascii="Times New Roman" w:hAnsi="Times New Roman"/>
                <w:i/>
              </w:rPr>
              <w:t>Inc_t2</w:t>
            </w:r>
          </w:p>
        </w:tc>
      </w:tr>
      <w:tr w:rsidR="004B26F1" w:rsidRPr="000471C3" w14:paraId="6CD3BD7B" w14:textId="77777777" w:rsidTr="00056B55">
        <w:trPr>
          <w:trHeight w:hRule="exact" w:val="295"/>
          <w:jc w:val="center"/>
        </w:trPr>
        <w:tc>
          <w:tcPr>
            <w:tcW w:w="1611" w:type="dxa"/>
            <w:vAlign w:val="bottom"/>
          </w:tcPr>
          <w:p w14:paraId="49BA91C3" w14:textId="77777777" w:rsidR="004B26F1" w:rsidRPr="000471C3" w:rsidRDefault="004B26F1" w:rsidP="00056B55">
            <w:pPr>
              <w:spacing w:line="240" w:lineRule="auto"/>
              <w:jc w:val="center"/>
              <w:rPr>
                <w:rFonts w:ascii="Times New Roman" w:eastAsia="Times New Roman" w:hAnsi="Times New Roman"/>
              </w:rPr>
            </w:pPr>
            <w:r w:rsidRPr="000471C3">
              <w:rPr>
                <w:rFonts w:ascii="Times New Roman" w:hAnsi="Times New Roman"/>
              </w:rPr>
              <w:t>0</w:t>
            </w:r>
          </w:p>
        </w:tc>
        <w:tc>
          <w:tcPr>
            <w:tcW w:w="1186" w:type="dxa"/>
            <w:vAlign w:val="bottom"/>
          </w:tcPr>
          <w:p w14:paraId="1576CCCB" w14:textId="77777777" w:rsidR="004B26F1" w:rsidRPr="000471C3" w:rsidRDefault="004B26F1" w:rsidP="00056B55">
            <w:pPr>
              <w:jc w:val="center"/>
              <w:rPr>
                <w:rFonts w:ascii="Times New Roman" w:hAnsi="Times New Roman"/>
              </w:rPr>
            </w:pPr>
            <w:r w:rsidRPr="000471C3">
              <w:rPr>
                <w:rFonts w:ascii="Times New Roman" w:hAnsi="Times New Roman"/>
              </w:rPr>
              <w:t>0</w:t>
            </w:r>
          </w:p>
        </w:tc>
        <w:tc>
          <w:tcPr>
            <w:tcW w:w="1186" w:type="dxa"/>
            <w:vAlign w:val="bottom"/>
          </w:tcPr>
          <w:p w14:paraId="099B5141" w14:textId="77777777" w:rsidR="004B26F1" w:rsidRPr="000471C3" w:rsidRDefault="004B26F1" w:rsidP="00056B55">
            <w:pPr>
              <w:jc w:val="center"/>
              <w:rPr>
                <w:rFonts w:ascii="Times New Roman" w:hAnsi="Times New Roman"/>
              </w:rPr>
            </w:pPr>
            <w:r w:rsidRPr="000471C3">
              <w:rPr>
                <w:rFonts w:ascii="Times New Roman" w:hAnsi="Times New Roman"/>
              </w:rPr>
              <w:t>0.00</w:t>
            </w:r>
          </w:p>
        </w:tc>
        <w:tc>
          <w:tcPr>
            <w:tcW w:w="990" w:type="dxa"/>
            <w:vAlign w:val="bottom"/>
          </w:tcPr>
          <w:p w14:paraId="2688E55C" w14:textId="77777777" w:rsidR="004B26F1" w:rsidRPr="000471C3" w:rsidRDefault="004B26F1" w:rsidP="00056B55">
            <w:pPr>
              <w:jc w:val="center"/>
              <w:rPr>
                <w:rFonts w:ascii="Times New Roman" w:hAnsi="Times New Roman"/>
              </w:rPr>
            </w:pPr>
            <w:r w:rsidRPr="000471C3">
              <w:rPr>
                <w:rFonts w:ascii="Times New Roman" w:hAnsi="Times New Roman"/>
              </w:rPr>
              <w:t>0.00</w:t>
            </w:r>
          </w:p>
        </w:tc>
      </w:tr>
      <w:tr w:rsidR="004B26F1" w:rsidRPr="000471C3" w14:paraId="030BD7E2" w14:textId="77777777" w:rsidTr="00056B55">
        <w:trPr>
          <w:trHeight w:hRule="exact" w:val="284"/>
          <w:jc w:val="center"/>
        </w:trPr>
        <w:tc>
          <w:tcPr>
            <w:tcW w:w="1611" w:type="dxa"/>
            <w:vAlign w:val="bottom"/>
          </w:tcPr>
          <w:p w14:paraId="12190754" w14:textId="77777777" w:rsidR="004B26F1" w:rsidRPr="000471C3" w:rsidRDefault="004B26F1" w:rsidP="00056B55">
            <w:pPr>
              <w:jc w:val="center"/>
              <w:rPr>
                <w:rFonts w:ascii="Times New Roman" w:hAnsi="Times New Roman"/>
              </w:rPr>
            </w:pPr>
            <w:r w:rsidRPr="000471C3">
              <w:rPr>
                <w:rFonts w:ascii="Times New Roman" w:hAnsi="Times New Roman"/>
              </w:rPr>
              <w:t>1</w:t>
            </w:r>
          </w:p>
        </w:tc>
        <w:tc>
          <w:tcPr>
            <w:tcW w:w="1186" w:type="dxa"/>
            <w:vAlign w:val="bottom"/>
          </w:tcPr>
          <w:p w14:paraId="653AEDDE"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20C43B03" w14:textId="77777777" w:rsidR="004B26F1" w:rsidRPr="000471C3" w:rsidRDefault="004B26F1" w:rsidP="00056B55">
            <w:pPr>
              <w:jc w:val="center"/>
              <w:rPr>
                <w:rFonts w:ascii="Times New Roman" w:hAnsi="Times New Roman"/>
              </w:rPr>
            </w:pPr>
            <w:r w:rsidRPr="000471C3">
              <w:rPr>
                <w:rFonts w:ascii="Times New Roman" w:hAnsi="Times New Roman"/>
              </w:rPr>
              <w:t>1.50</w:t>
            </w:r>
          </w:p>
        </w:tc>
        <w:tc>
          <w:tcPr>
            <w:tcW w:w="990" w:type="dxa"/>
            <w:vAlign w:val="bottom"/>
          </w:tcPr>
          <w:p w14:paraId="2318A201" w14:textId="77777777" w:rsidR="004B26F1" w:rsidRPr="000471C3" w:rsidRDefault="004B26F1" w:rsidP="00056B55">
            <w:pPr>
              <w:jc w:val="center"/>
              <w:rPr>
                <w:rFonts w:ascii="Times New Roman" w:hAnsi="Times New Roman"/>
              </w:rPr>
            </w:pPr>
            <w:r w:rsidRPr="000471C3">
              <w:rPr>
                <w:rFonts w:ascii="Times New Roman" w:hAnsi="Times New Roman"/>
              </w:rPr>
              <w:t>1.54</w:t>
            </w:r>
          </w:p>
        </w:tc>
      </w:tr>
      <w:tr w:rsidR="004B26F1" w:rsidRPr="000471C3" w14:paraId="4F43533D" w14:textId="77777777" w:rsidTr="00056B55">
        <w:trPr>
          <w:trHeight w:hRule="exact" w:val="284"/>
          <w:jc w:val="center"/>
        </w:trPr>
        <w:tc>
          <w:tcPr>
            <w:tcW w:w="1611" w:type="dxa"/>
            <w:vAlign w:val="bottom"/>
          </w:tcPr>
          <w:p w14:paraId="7865B292" w14:textId="77777777" w:rsidR="004B26F1" w:rsidRPr="000471C3" w:rsidRDefault="004B26F1" w:rsidP="00056B55">
            <w:pPr>
              <w:jc w:val="center"/>
              <w:rPr>
                <w:rFonts w:ascii="Times New Roman" w:hAnsi="Times New Roman"/>
              </w:rPr>
            </w:pPr>
            <w:r w:rsidRPr="000471C3">
              <w:rPr>
                <w:rFonts w:ascii="Times New Roman" w:hAnsi="Times New Roman"/>
              </w:rPr>
              <w:t>2</w:t>
            </w:r>
          </w:p>
        </w:tc>
        <w:tc>
          <w:tcPr>
            <w:tcW w:w="1186" w:type="dxa"/>
            <w:vAlign w:val="bottom"/>
          </w:tcPr>
          <w:p w14:paraId="70807117"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0A7F7F69" w14:textId="77777777" w:rsidR="004B26F1" w:rsidRPr="000471C3" w:rsidRDefault="004B26F1" w:rsidP="00056B55">
            <w:pPr>
              <w:jc w:val="center"/>
              <w:rPr>
                <w:rFonts w:ascii="Times New Roman" w:hAnsi="Times New Roman"/>
              </w:rPr>
            </w:pPr>
            <w:r w:rsidRPr="000471C3">
              <w:rPr>
                <w:rFonts w:ascii="Times New Roman" w:hAnsi="Times New Roman"/>
              </w:rPr>
              <w:t>4.50</w:t>
            </w:r>
          </w:p>
        </w:tc>
        <w:tc>
          <w:tcPr>
            <w:tcW w:w="990" w:type="dxa"/>
            <w:vAlign w:val="bottom"/>
          </w:tcPr>
          <w:p w14:paraId="5847A2F4" w14:textId="77777777" w:rsidR="004B26F1" w:rsidRPr="000471C3" w:rsidRDefault="004B26F1" w:rsidP="00056B55">
            <w:pPr>
              <w:jc w:val="center"/>
              <w:rPr>
                <w:rFonts w:ascii="Times New Roman" w:hAnsi="Times New Roman"/>
              </w:rPr>
            </w:pPr>
            <w:r w:rsidRPr="000471C3">
              <w:rPr>
                <w:rFonts w:ascii="Times New Roman" w:hAnsi="Times New Roman"/>
              </w:rPr>
              <w:t>3.85</w:t>
            </w:r>
          </w:p>
        </w:tc>
      </w:tr>
      <w:tr w:rsidR="004B26F1" w:rsidRPr="000471C3" w14:paraId="22382B72" w14:textId="77777777" w:rsidTr="00056B55">
        <w:trPr>
          <w:trHeight w:hRule="exact" w:val="284"/>
          <w:jc w:val="center"/>
        </w:trPr>
        <w:tc>
          <w:tcPr>
            <w:tcW w:w="1611" w:type="dxa"/>
            <w:vAlign w:val="bottom"/>
          </w:tcPr>
          <w:p w14:paraId="64DD3AE0" w14:textId="77777777" w:rsidR="004B26F1" w:rsidRPr="000471C3" w:rsidRDefault="004B26F1" w:rsidP="00056B55">
            <w:pPr>
              <w:jc w:val="center"/>
              <w:rPr>
                <w:rFonts w:ascii="Times New Roman" w:hAnsi="Times New Roman"/>
              </w:rPr>
            </w:pPr>
            <w:r w:rsidRPr="000471C3">
              <w:rPr>
                <w:rFonts w:ascii="Times New Roman" w:hAnsi="Times New Roman"/>
              </w:rPr>
              <w:t>3</w:t>
            </w:r>
          </w:p>
        </w:tc>
        <w:tc>
          <w:tcPr>
            <w:tcW w:w="1186" w:type="dxa"/>
            <w:vAlign w:val="bottom"/>
          </w:tcPr>
          <w:p w14:paraId="16289CE9"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2F1861F3" w14:textId="77777777" w:rsidR="004B26F1" w:rsidRPr="000471C3" w:rsidRDefault="004B26F1" w:rsidP="00056B55">
            <w:pPr>
              <w:jc w:val="center"/>
              <w:rPr>
                <w:rFonts w:ascii="Times New Roman" w:hAnsi="Times New Roman"/>
              </w:rPr>
            </w:pPr>
            <w:r w:rsidRPr="000471C3">
              <w:rPr>
                <w:rFonts w:ascii="Times New Roman" w:hAnsi="Times New Roman"/>
              </w:rPr>
              <w:t>7.50</w:t>
            </w:r>
          </w:p>
        </w:tc>
        <w:tc>
          <w:tcPr>
            <w:tcW w:w="990" w:type="dxa"/>
            <w:vAlign w:val="bottom"/>
          </w:tcPr>
          <w:p w14:paraId="55726FCF" w14:textId="77777777" w:rsidR="004B26F1" w:rsidRPr="000471C3" w:rsidRDefault="004B26F1" w:rsidP="00056B55">
            <w:pPr>
              <w:jc w:val="center"/>
              <w:rPr>
                <w:rFonts w:ascii="Times New Roman" w:hAnsi="Times New Roman"/>
              </w:rPr>
            </w:pPr>
            <w:r w:rsidRPr="000471C3">
              <w:rPr>
                <w:rFonts w:ascii="Times New Roman" w:hAnsi="Times New Roman"/>
              </w:rPr>
              <w:t>6.60</w:t>
            </w:r>
          </w:p>
        </w:tc>
      </w:tr>
      <w:tr w:rsidR="004B26F1" w:rsidRPr="000471C3" w14:paraId="79C6A091" w14:textId="77777777" w:rsidTr="00056B55">
        <w:trPr>
          <w:trHeight w:hRule="exact" w:val="284"/>
          <w:jc w:val="center"/>
        </w:trPr>
        <w:tc>
          <w:tcPr>
            <w:tcW w:w="1611" w:type="dxa"/>
            <w:vAlign w:val="bottom"/>
          </w:tcPr>
          <w:p w14:paraId="5FE786AF" w14:textId="77777777" w:rsidR="004B26F1" w:rsidRPr="000471C3" w:rsidRDefault="004B26F1" w:rsidP="00056B55">
            <w:pPr>
              <w:jc w:val="center"/>
              <w:rPr>
                <w:rFonts w:ascii="Times New Roman" w:hAnsi="Times New Roman"/>
              </w:rPr>
            </w:pPr>
            <w:r w:rsidRPr="000471C3">
              <w:rPr>
                <w:rFonts w:ascii="Times New Roman" w:hAnsi="Times New Roman"/>
              </w:rPr>
              <w:t>4</w:t>
            </w:r>
          </w:p>
        </w:tc>
        <w:tc>
          <w:tcPr>
            <w:tcW w:w="1186" w:type="dxa"/>
            <w:vAlign w:val="bottom"/>
          </w:tcPr>
          <w:p w14:paraId="5026D259"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7C6073F3" w14:textId="77777777" w:rsidR="004B26F1" w:rsidRPr="000471C3" w:rsidRDefault="004B26F1" w:rsidP="00056B55">
            <w:pPr>
              <w:jc w:val="center"/>
              <w:rPr>
                <w:rFonts w:ascii="Times New Roman" w:hAnsi="Times New Roman"/>
              </w:rPr>
            </w:pPr>
            <w:r w:rsidRPr="000471C3">
              <w:rPr>
                <w:rFonts w:ascii="Times New Roman" w:hAnsi="Times New Roman"/>
              </w:rPr>
              <w:t>3.00</w:t>
            </w:r>
          </w:p>
        </w:tc>
        <w:tc>
          <w:tcPr>
            <w:tcW w:w="990" w:type="dxa"/>
            <w:vAlign w:val="bottom"/>
          </w:tcPr>
          <w:p w14:paraId="1B4D2665" w14:textId="77777777" w:rsidR="004B26F1" w:rsidRPr="000471C3" w:rsidRDefault="004B26F1" w:rsidP="00056B55">
            <w:pPr>
              <w:jc w:val="center"/>
              <w:rPr>
                <w:rFonts w:ascii="Times New Roman" w:hAnsi="Times New Roman"/>
              </w:rPr>
            </w:pPr>
            <w:r w:rsidRPr="000471C3">
              <w:rPr>
                <w:rFonts w:ascii="Times New Roman" w:hAnsi="Times New Roman"/>
              </w:rPr>
              <w:t>2.75</w:t>
            </w:r>
          </w:p>
        </w:tc>
      </w:tr>
      <w:tr w:rsidR="004B26F1" w:rsidRPr="000471C3" w14:paraId="6E7799B5" w14:textId="77777777" w:rsidTr="00056B55">
        <w:trPr>
          <w:trHeight w:hRule="exact" w:val="284"/>
          <w:jc w:val="center"/>
        </w:trPr>
        <w:tc>
          <w:tcPr>
            <w:tcW w:w="1611" w:type="dxa"/>
            <w:vAlign w:val="bottom"/>
          </w:tcPr>
          <w:p w14:paraId="540ADD80" w14:textId="77777777" w:rsidR="004B26F1" w:rsidRPr="000471C3" w:rsidRDefault="004B26F1" w:rsidP="00056B55">
            <w:pPr>
              <w:jc w:val="center"/>
              <w:rPr>
                <w:rFonts w:ascii="Times New Roman" w:hAnsi="Times New Roman"/>
              </w:rPr>
            </w:pPr>
            <w:r w:rsidRPr="000471C3">
              <w:rPr>
                <w:rFonts w:ascii="Times New Roman" w:hAnsi="Times New Roman"/>
              </w:rPr>
              <w:t>5</w:t>
            </w:r>
          </w:p>
        </w:tc>
        <w:tc>
          <w:tcPr>
            <w:tcW w:w="1186" w:type="dxa"/>
            <w:vAlign w:val="bottom"/>
          </w:tcPr>
          <w:p w14:paraId="3FE05709"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1C77BE73" w14:textId="77777777" w:rsidR="004B26F1" w:rsidRPr="000471C3" w:rsidRDefault="004B26F1" w:rsidP="00056B55">
            <w:pPr>
              <w:jc w:val="center"/>
              <w:rPr>
                <w:rFonts w:ascii="Times New Roman" w:hAnsi="Times New Roman"/>
              </w:rPr>
            </w:pPr>
            <w:r w:rsidRPr="000471C3">
              <w:rPr>
                <w:rFonts w:ascii="Times New Roman" w:hAnsi="Times New Roman"/>
              </w:rPr>
              <w:t>4.50</w:t>
            </w:r>
          </w:p>
        </w:tc>
        <w:tc>
          <w:tcPr>
            <w:tcW w:w="990" w:type="dxa"/>
            <w:vAlign w:val="bottom"/>
          </w:tcPr>
          <w:p w14:paraId="38D214E0" w14:textId="77777777" w:rsidR="004B26F1" w:rsidRPr="000471C3" w:rsidRDefault="004B26F1" w:rsidP="00056B55">
            <w:pPr>
              <w:jc w:val="center"/>
              <w:rPr>
                <w:rFonts w:ascii="Times New Roman" w:hAnsi="Times New Roman"/>
              </w:rPr>
            </w:pPr>
            <w:r w:rsidRPr="000471C3">
              <w:rPr>
                <w:rFonts w:ascii="Times New Roman" w:hAnsi="Times New Roman"/>
              </w:rPr>
              <w:t>4.40</w:t>
            </w:r>
          </w:p>
        </w:tc>
      </w:tr>
      <w:tr w:rsidR="004B26F1" w:rsidRPr="000471C3" w14:paraId="5C2546DE" w14:textId="77777777" w:rsidTr="00056B55">
        <w:trPr>
          <w:trHeight w:hRule="exact" w:val="284"/>
          <w:jc w:val="center"/>
        </w:trPr>
        <w:tc>
          <w:tcPr>
            <w:tcW w:w="1611" w:type="dxa"/>
            <w:vAlign w:val="bottom"/>
          </w:tcPr>
          <w:p w14:paraId="7D50A7C4" w14:textId="77777777" w:rsidR="004B26F1" w:rsidRPr="000471C3" w:rsidRDefault="004B26F1" w:rsidP="00056B55">
            <w:pPr>
              <w:jc w:val="center"/>
              <w:rPr>
                <w:rFonts w:ascii="Times New Roman" w:hAnsi="Times New Roman"/>
              </w:rPr>
            </w:pPr>
            <w:r w:rsidRPr="000471C3">
              <w:rPr>
                <w:rFonts w:ascii="Times New Roman" w:hAnsi="Times New Roman"/>
              </w:rPr>
              <w:t>6</w:t>
            </w:r>
          </w:p>
        </w:tc>
        <w:tc>
          <w:tcPr>
            <w:tcW w:w="1186" w:type="dxa"/>
            <w:vAlign w:val="bottom"/>
          </w:tcPr>
          <w:p w14:paraId="1A410384"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4B30956D" w14:textId="77777777" w:rsidR="004B26F1" w:rsidRPr="000471C3" w:rsidRDefault="004B26F1" w:rsidP="00056B55">
            <w:pPr>
              <w:jc w:val="center"/>
              <w:rPr>
                <w:rFonts w:ascii="Times New Roman" w:hAnsi="Times New Roman"/>
              </w:rPr>
            </w:pPr>
            <w:r w:rsidRPr="000471C3">
              <w:rPr>
                <w:rFonts w:ascii="Times New Roman" w:hAnsi="Times New Roman"/>
              </w:rPr>
              <w:t>9.00</w:t>
            </w:r>
          </w:p>
        </w:tc>
        <w:tc>
          <w:tcPr>
            <w:tcW w:w="990" w:type="dxa"/>
            <w:vAlign w:val="bottom"/>
          </w:tcPr>
          <w:p w14:paraId="21E15276" w14:textId="77777777" w:rsidR="004B26F1" w:rsidRPr="000471C3" w:rsidRDefault="004B26F1" w:rsidP="00056B55">
            <w:pPr>
              <w:jc w:val="center"/>
              <w:rPr>
                <w:rFonts w:ascii="Times New Roman" w:hAnsi="Times New Roman"/>
              </w:rPr>
            </w:pPr>
            <w:r w:rsidRPr="000471C3">
              <w:rPr>
                <w:rFonts w:ascii="Times New Roman" w:hAnsi="Times New Roman"/>
              </w:rPr>
              <w:t>7.70</w:t>
            </w:r>
          </w:p>
        </w:tc>
      </w:tr>
      <w:tr w:rsidR="004B26F1" w:rsidRPr="000471C3" w14:paraId="1194E719" w14:textId="77777777" w:rsidTr="00056B55">
        <w:trPr>
          <w:trHeight w:hRule="exact" w:val="284"/>
          <w:jc w:val="center"/>
        </w:trPr>
        <w:tc>
          <w:tcPr>
            <w:tcW w:w="1611" w:type="dxa"/>
            <w:vAlign w:val="bottom"/>
          </w:tcPr>
          <w:p w14:paraId="1D1C8FDD" w14:textId="77777777" w:rsidR="004B26F1" w:rsidRPr="000471C3" w:rsidRDefault="004B26F1" w:rsidP="00056B55">
            <w:pPr>
              <w:jc w:val="center"/>
              <w:rPr>
                <w:rFonts w:ascii="Times New Roman" w:hAnsi="Times New Roman"/>
              </w:rPr>
            </w:pPr>
            <w:r w:rsidRPr="000471C3">
              <w:rPr>
                <w:rFonts w:ascii="Times New Roman" w:hAnsi="Times New Roman"/>
              </w:rPr>
              <w:t>7</w:t>
            </w:r>
          </w:p>
        </w:tc>
        <w:tc>
          <w:tcPr>
            <w:tcW w:w="1186" w:type="dxa"/>
            <w:vAlign w:val="bottom"/>
          </w:tcPr>
          <w:p w14:paraId="6BC7C343"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699AC119" w14:textId="77777777" w:rsidR="004B26F1" w:rsidRPr="000471C3" w:rsidRDefault="004B26F1" w:rsidP="00056B55">
            <w:pPr>
              <w:jc w:val="center"/>
              <w:rPr>
                <w:rFonts w:ascii="Times New Roman" w:hAnsi="Times New Roman"/>
              </w:rPr>
            </w:pPr>
            <w:r w:rsidRPr="000471C3">
              <w:rPr>
                <w:rFonts w:ascii="Times New Roman" w:hAnsi="Times New Roman"/>
              </w:rPr>
              <w:t>10.50</w:t>
            </w:r>
          </w:p>
        </w:tc>
        <w:tc>
          <w:tcPr>
            <w:tcW w:w="990" w:type="dxa"/>
            <w:vAlign w:val="bottom"/>
          </w:tcPr>
          <w:p w14:paraId="70EEBB50" w14:textId="77777777" w:rsidR="004B26F1" w:rsidRPr="000471C3" w:rsidRDefault="004B26F1" w:rsidP="00056B55">
            <w:pPr>
              <w:jc w:val="center"/>
              <w:rPr>
                <w:rFonts w:ascii="Times New Roman" w:hAnsi="Times New Roman"/>
              </w:rPr>
            </w:pPr>
            <w:r w:rsidRPr="000471C3">
              <w:rPr>
                <w:rFonts w:ascii="Times New Roman" w:hAnsi="Times New Roman"/>
              </w:rPr>
              <w:t>8.80</w:t>
            </w:r>
          </w:p>
        </w:tc>
      </w:tr>
      <w:tr w:rsidR="004B26F1" w:rsidRPr="000471C3" w14:paraId="65A92618" w14:textId="77777777" w:rsidTr="00056B55">
        <w:trPr>
          <w:trHeight w:hRule="exact" w:val="284"/>
          <w:jc w:val="center"/>
        </w:trPr>
        <w:tc>
          <w:tcPr>
            <w:tcW w:w="1611" w:type="dxa"/>
            <w:vAlign w:val="bottom"/>
          </w:tcPr>
          <w:p w14:paraId="18726773" w14:textId="77777777" w:rsidR="004B26F1" w:rsidRPr="000471C3" w:rsidRDefault="004B26F1" w:rsidP="00056B55">
            <w:pPr>
              <w:jc w:val="center"/>
              <w:rPr>
                <w:rFonts w:ascii="Times New Roman" w:hAnsi="Times New Roman"/>
              </w:rPr>
            </w:pPr>
            <w:r w:rsidRPr="000471C3">
              <w:rPr>
                <w:rFonts w:ascii="Times New Roman" w:hAnsi="Times New Roman"/>
              </w:rPr>
              <w:t>8</w:t>
            </w:r>
          </w:p>
        </w:tc>
        <w:tc>
          <w:tcPr>
            <w:tcW w:w="1186" w:type="dxa"/>
            <w:vAlign w:val="bottom"/>
          </w:tcPr>
          <w:p w14:paraId="77F7778C"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6BB22EB7" w14:textId="77777777" w:rsidR="004B26F1" w:rsidRPr="000471C3" w:rsidRDefault="004B26F1" w:rsidP="00056B55">
            <w:pPr>
              <w:jc w:val="center"/>
              <w:rPr>
                <w:rFonts w:ascii="Times New Roman" w:hAnsi="Times New Roman"/>
              </w:rPr>
            </w:pPr>
            <w:r w:rsidRPr="000471C3">
              <w:rPr>
                <w:rFonts w:ascii="Times New Roman" w:hAnsi="Times New Roman"/>
              </w:rPr>
              <w:t>15.00</w:t>
            </w:r>
          </w:p>
        </w:tc>
        <w:tc>
          <w:tcPr>
            <w:tcW w:w="990" w:type="dxa"/>
            <w:vAlign w:val="bottom"/>
          </w:tcPr>
          <w:p w14:paraId="2DB7223C" w14:textId="77777777" w:rsidR="004B26F1" w:rsidRPr="000471C3" w:rsidRDefault="004B26F1" w:rsidP="00056B55">
            <w:pPr>
              <w:jc w:val="center"/>
              <w:rPr>
                <w:rFonts w:ascii="Times New Roman" w:hAnsi="Times New Roman"/>
              </w:rPr>
            </w:pPr>
            <w:r w:rsidRPr="000471C3">
              <w:rPr>
                <w:rFonts w:ascii="Times New Roman" w:hAnsi="Times New Roman"/>
              </w:rPr>
              <w:t>7.70</w:t>
            </w:r>
          </w:p>
        </w:tc>
      </w:tr>
      <w:tr w:rsidR="004B26F1" w:rsidRPr="000471C3" w14:paraId="4DBE1D0E" w14:textId="77777777" w:rsidTr="00056B55">
        <w:trPr>
          <w:trHeight w:hRule="exact" w:val="284"/>
          <w:jc w:val="center"/>
        </w:trPr>
        <w:tc>
          <w:tcPr>
            <w:tcW w:w="1611" w:type="dxa"/>
            <w:vAlign w:val="bottom"/>
          </w:tcPr>
          <w:p w14:paraId="25275FCE" w14:textId="77777777" w:rsidR="004B26F1" w:rsidRPr="000471C3" w:rsidRDefault="004B26F1" w:rsidP="00056B55">
            <w:pPr>
              <w:jc w:val="center"/>
              <w:rPr>
                <w:rFonts w:ascii="Times New Roman" w:hAnsi="Times New Roman"/>
              </w:rPr>
            </w:pPr>
            <w:r w:rsidRPr="000471C3">
              <w:rPr>
                <w:rFonts w:ascii="Times New Roman" w:hAnsi="Times New Roman"/>
              </w:rPr>
              <w:t>9</w:t>
            </w:r>
          </w:p>
        </w:tc>
        <w:tc>
          <w:tcPr>
            <w:tcW w:w="1186" w:type="dxa"/>
            <w:vAlign w:val="bottom"/>
          </w:tcPr>
          <w:p w14:paraId="729329B0"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12B34C90" w14:textId="77777777" w:rsidR="004B26F1" w:rsidRPr="000471C3" w:rsidRDefault="004B26F1" w:rsidP="00056B55">
            <w:pPr>
              <w:jc w:val="center"/>
              <w:rPr>
                <w:rFonts w:ascii="Times New Roman" w:hAnsi="Times New Roman"/>
              </w:rPr>
            </w:pPr>
            <w:r w:rsidRPr="000471C3">
              <w:rPr>
                <w:rFonts w:ascii="Times New Roman" w:hAnsi="Times New Roman"/>
              </w:rPr>
              <w:t>12.00</w:t>
            </w:r>
          </w:p>
        </w:tc>
        <w:tc>
          <w:tcPr>
            <w:tcW w:w="990" w:type="dxa"/>
            <w:vAlign w:val="bottom"/>
          </w:tcPr>
          <w:p w14:paraId="038CDB1A" w14:textId="77777777" w:rsidR="004B26F1" w:rsidRPr="000471C3" w:rsidRDefault="004B26F1" w:rsidP="00056B55">
            <w:pPr>
              <w:jc w:val="center"/>
              <w:rPr>
                <w:rFonts w:ascii="Times New Roman" w:hAnsi="Times New Roman"/>
              </w:rPr>
            </w:pPr>
            <w:r w:rsidRPr="000471C3">
              <w:rPr>
                <w:rFonts w:ascii="Times New Roman" w:hAnsi="Times New Roman"/>
              </w:rPr>
              <w:t>6.60</w:t>
            </w:r>
          </w:p>
        </w:tc>
      </w:tr>
      <w:tr w:rsidR="004B26F1" w:rsidRPr="000471C3" w14:paraId="0834550F" w14:textId="77777777" w:rsidTr="00056B55">
        <w:trPr>
          <w:trHeight w:hRule="exact" w:val="284"/>
          <w:jc w:val="center"/>
        </w:trPr>
        <w:tc>
          <w:tcPr>
            <w:tcW w:w="1611" w:type="dxa"/>
            <w:vAlign w:val="bottom"/>
          </w:tcPr>
          <w:p w14:paraId="116D8D29" w14:textId="77777777" w:rsidR="004B26F1" w:rsidRPr="000471C3" w:rsidRDefault="004B26F1" w:rsidP="00056B55">
            <w:pPr>
              <w:jc w:val="center"/>
              <w:rPr>
                <w:rFonts w:ascii="Times New Roman" w:hAnsi="Times New Roman"/>
              </w:rPr>
            </w:pPr>
            <w:r w:rsidRPr="000471C3">
              <w:rPr>
                <w:rFonts w:ascii="Times New Roman" w:hAnsi="Times New Roman"/>
              </w:rPr>
              <w:t>10</w:t>
            </w:r>
          </w:p>
        </w:tc>
        <w:tc>
          <w:tcPr>
            <w:tcW w:w="1186" w:type="dxa"/>
            <w:vAlign w:val="bottom"/>
          </w:tcPr>
          <w:p w14:paraId="32CD2707"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035EF5D0" w14:textId="77777777" w:rsidR="004B26F1" w:rsidRPr="000471C3" w:rsidRDefault="004B26F1" w:rsidP="00056B55">
            <w:pPr>
              <w:jc w:val="center"/>
              <w:rPr>
                <w:rFonts w:ascii="Times New Roman" w:hAnsi="Times New Roman"/>
              </w:rPr>
            </w:pPr>
            <w:r w:rsidRPr="000471C3">
              <w:rPr>
                <w:rFonts w:ascii="Times New Roman" w:hAnsi="Times New Roman"/>
              </w:rPr>
              <w:t>13.50</w:t>
            </w:r>
          </w:p>
        </w:tc>
        <w:tc>
          <w:tcPr>
            <w:tcW w:w="990" w:type="dxa"/>
            <w:vAlign w:val="bottom"/>
          </w:tcPr>
          <w:p w14:paraId="6D08DDDD" w14:textId="77777777" w:rsidR="004B26F1" w:rsidRPr="000471C3" w:rsidRDefault="004B26F1" w:rsidP="00056B55">
            <w:pPr>
              <w:jc w:val="center"/>
              <w:rPr>
                <w:rFonts w:ascii="Times New Roman" w:hAnsi="Times New Roman"/>
              </w:rPr>
            </w:pPr>
            <w:r w:rsidRPr="000471C3">
              <w:rPr>
                <w:rFonts w:ascii="Times New Roman" w:hAnsi="Times New Roman"/>
              </w:rPr>
              <w:t>6.60</w:t>
            </w:r>
          </w:p>
        </w:tc>
      </w:tr>
    </w:tbl>
    <w:p w14:paraId="5AAFD7F8" w14:textId="77777777" w:rsidR="004B26F1" w:rsidRPr="000471C3" w:rsidRDefault="004B26F1" w:rsidP="004B26F1">
      <w:pPr>
        <w:spacing w:after="0" w:line="240" w:lineRule="auto"/>
        <w:ind w:right="147"/>
        <w:jc w:val="both"/>
        <w:rPr>
          <w:rFonts w:ascii="Times New Roman" w:eastAsia="Times New Roman" w:hAnsi="Times New Roman"/>
          <w:b/>
        </w:rPr>
      </w:pPr>
    </w:p>
    <w:p w14:paraId="26FD35CA" w14:textId="77777777" w:rsidR="004B26F1" w:rsidRPr="00D60A54" w:rsidRDefault="004B26F1" w:rsidP="004B26F1">
      <w:pPr>
        <w:spacing w:after="0" w:line="240" w:lineRule="auto"/>
        <w:ind w:left="573" w:right="164" w:hanging="624"/>
        <w:jc w:val="both"/>
        <w:rPr>
          <w:rFonts w:ascii="Times New Roman" w:eastAsia="Times New Roman" w:hAnsi="Times New Roman"/>
          <w:lang w:val="fr-FR"/>
        </w:rPr>
      </w:pPr>
      <w:r w:rsidRPr="00D60A54">
        <w:rPr>
          <w:rFonts w:ascii="Times New Roman" w:eastAsia="Times New Roman" w:hAnsi="Times New Roman"/>
          <w:lang w:val="fr-FR"/>
        </w:rPr>
        <w:t>3.1</w:t>
      </w:r>
      <w:r w:rsidRPr="00D60A54">
        <w:rPr>
          <w:rFonts w:ascii="Times New Roman" w:eastAsia="Times New Roman" w:hAnsi="Times New Roman"/>
          <w:lang w:val="fr-FR"/>
        </w:rPr>
        <w:tab/>
        <w:t>I</w:t>
      </w:r>
      <w:r w:rsidRPr="00CE4169">
        <w:rPr>
          <w:rFonts w:ascii="Times New Roman" w:eastAsia="Times New Roman" w:hAnsi="Times New Roman"/>
          <w:lang w:val="fr-FR"/>
        </w:rPr>
        <w:t>nsérez les données, puis générez les centiles (</w:t>
      </w:r>
      <w:r w:rsidRPr="00CE4169">
        <w:rPr>
          <w:rFonts w:ascii="Times New Roman" w:eastAsia="Times New Roman" w:hAnsi="Times New Roman"/>
          <w:i/>
          <w:lang w:val="fr-FR"/>
        </w:rPr>
        <w:t xml:space="preserve">basé sur le rang des revenus de la période initiale (variable </w:t>
      </w:r>
      <w:proofErr w:type="spellStart"/>
      <w:r w:rsidRPr="00CE4169">
        <w:rPr>
          <w:rFonts w:ascii="Times New Roman" w:eastAsia="Times New Roman" w:hAnsi="Times New Roman"/>
          <w:i/>
          <w:lang w:val="fr-FR"/>
        </w:rPr>
        <w:t>perc</w:t>
      </w:r>
      <w:proofErr w:type="spellEnd"/>
      <w:r w:rsidRPr="00CE4169">
        <w:rPr>
          <w:rFonts w:ascii="Times New Roman" w:eastAsia="Times New Roman" w:hAnsi="Times New Roman"/>
          <w:i/>
          <w:lang w:val="fr-FR"/>
        </w:rPr>
        <w:t>)), et le premier centile doit être égal à zéro</w:t>
      </w:r>
      <w:r w:rsidRPr="00CE4169">
        <w:rPr>
          <w:rFonts w:ascii="Times New Roman" w:eastAsia="Times New Roman" w:hAnsi="Times New Roman"/>
          <w:lang w:val="fr-FR"/>
        </w:rPr>
        <w:t>).</w:t>
      </w:r>
    </w:p>
    <w:p w14:paraId="5B05410D"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0D7082B6" w14:textId="77777777" w:rsidR="00E21CD3" w:rsidRPr="00E21CD3" w:rsidRDefault="00506B88" w:rsidP="004B26F1">
      <w:pPr>
        <w:spacing w:after="0" w:line="240" w:lineRule="auto"/>
        <w:jc w:val="both"/>
        <w:rPr>
          <w:rFonts w:ascii="Times New Roman" w:hAnsi="Times New Roman"/>
          <w:b/>
          <w:color w:val="000000" w:themeColor="text1"/>
          <w:lang w:val="en-CA"/>
        </w:rPr>
      </w:pPr>
      <w:proofErr w:type="gramStart"/>
      <w:r w:rsidRPr="00E21CD3">
        <w:rPr>
          <w:rFonts w:ascii="Times New Roman" w:hAnsi="Times New Roman"/>
          <w:b/>
          <w:color w:val="000000" w:themeColor="text1"/>
          <w:lang w:val="en-CA"/>
        </w:rPr>
        <w:t>R :</w:t>
      </w:r>
      <w:proofErr w:type="gramEnd"/>
      <w:r w:rsidR="004B26F1" w:rsidRPr="00E21CD3">
        <w:rPr>
          <w:rFonts w:ascii="Times New Roman" w:hAnsi="Times New Roman"/>
          <w:b/>
          <w:color w:val="000000" w:themeColor="text1"/>
          <w:lang w:val="en-CA"/>
        </w:rPr>
        <w:t xml:space="preserve"> </w:t>
      </w:r>
    </w:p>
    <w:p w14:paraId="76A4EAE9" w14:textId="77777777" w:rsidR="00E21CD3" w:rsidRPr="00E21CD3" w:rsidRDefault="00E21CD3" w:rsidP="00E21CD3">
      <w:pPr>
        <w:spacing w:after="0" w:line="240" w:lineRule="auto"/>
        <w:jc w:val="both"/>
        <w:rPr>
          <w:rFonts w:ascii="Times New Roman" w:hAnsi="Times New Roman"/>
          <w:b/>
          <w:color w:val="000000" w:themeColor="text1"/>
          <w:lang w:val="en-CA"/>
        </w:rPr>
      </w:pPr>
      <w:proofErr w:type="gramStart"/>
      <w:r w:rsidRPr="00E21CD3">
        <w:rPr>
          <w:rFonts w:ascii="Times New Roman" w:hAnsi="Times New Roman"/>
          <w:b/>
          <w:color w:val="000000" w:themeColor="text1"/>
          <w:lang w:val="en-CA"/>
        </w:rPr>
        <w:t>clear</w:t>
      </w:r>
      <w:proofErr w:type="gramEnd"/>
      <w:r w:rsidRPr="00E21CD3">
        <w:rPr>
          <w:rFonts w:ascii="Times New Roman" w:hAnsi="Times New Roman"/>
          <w:b/>
          <w:color w:val="000000" w:themeColor="text1"/>
          <w:lang w:val="en-CA"/>
        </w:rPr>
        <w:t xml:space="preserve"> all</w:t>
      </w:r>
    </w:p>
    <w:p w14:paraId="2FD4E1C2" w14:textId="77777777" w:rsidR="00E21CD3" w:rsidRPr="00E21CD3" w:rsidRDefault="00E21CD3" w:rsidP="00E21CD3">
      <w:pPr>
        <w:spacing w:after="0" w:line="240" w:lineRule="auto"/>
        <w:jc w:val="both"/>
        <w:rPr>
          <w:rFonts w:ascii="Times New Roman" w:hAnsi="Times New Roman"/>
          <w:b/>
          <w:color w:val="000000" w:themeColor="text1"/>
          <w:lang w:val="en-CA"/>
        </w:rPr>
      </w:pPr>
      <w:r w:rsidRPr="00E21CD3">
        <w:rPr>
          <w:rFonts w:ascii="Times New Roman" w:hAnsi="Times New Roman"/>
          <w:b/>
          <w:color w:val="000000" w:themeColor="text1"/>
          <w:lang w:val="en-CA"/>
        </w:rPr>
        <w:t xml:space="preserve"> </w:t>
      </w:r>
      <w:proofErr w:type="gramStart"/>
      <w:r w:rsidRPr="00E21CD3">
        <w:rPr>
          <w:rFonts w:ascii="Times New Roman" w:hAnsi="Times New Roman"/>
          <w:b/>
          <w:color w:val="000000" w:themeColor="text1"/>
          <w:lang w:val="en-CA"/>
        </w:rPr>
        <w:t>input</w:t>
      </w:r>
      <w:proofErr w:type="gramEnd"/>
      <w:r w:rsidRPr="00E21CD3">
        <w:rPr>
          <w:rFonts w:ascii="Times New Roman" w:hAnsi="Times New Roman"/>
          <w:b/>
          <w:color w:val="000000" w:themeColor="text1"/>
          <w:lang w:val="en-CA"/>
        </w:rPr>
        <w:t xml:space="preserve"> Identifier weight inc_t1 inc_t2</w:t>
      </w:r>
    </w:p>
    <w:p w14:paraId="14E5A5B9" w14:textId="77777777" w:rsidR="00E21CD3" w:rsidRPr="00E21CD3" w:rsidRDefault="00E21CD3" w:rsidP="00E21CD3">
      <w:pPr>
        <w:spacing w:after="0" w:line="240" w:lineRule="auto"/>
        <w:jc w:val="both"/>
        <w:rPr>
          <w:rFonts w:ascii="Times New Roman" w:hAnsi="Times New Roman"/>
          <w:b/>
          <w:color w:val="000000" w:themeColor="text1"/>
          <w:lang w:val="en-CA"/>
        </w:rPr>
      </w:pPr>
      <w:r w:rsidRPr="00E21CD3">
        <w:rPr>
          <w:rFonts w:ascii="Times New Roman" w:hAnsi="Times New Roman"/>
          <w:b/>
          <w:color w:val="000000" w:themeColor="text1"/>
          <w:lang w:val="en-CA"/>
        </w:rPr>
        <w:t xml:space="preserve"> 0 0 0 0</w:t>
      </w:r>
    </w:p>
    <w:p w14:paraId="4913604E" w14:textId="77777777" w:rsidR="00E21CD3" w:rsidRPr="00E21CD3" w:rsidRDefault="00E21CD3" w:rsidP="00E21CD3">
      <w:pPr>
        <w:spacing w:after="0" w:line="240" w:lineRule="auto"/>
        <w:jc w:val="both"/>
        <w:rPr>
          <w:rFonts w:ascii="Times New Roman" w:hAnsi="Times New Roman"/>
          <w:b/>
          <w:color w:val="000000" w:themeColor="text1"/>
          <w:lang w:val="en-CA"/>
        </w:rPr>
      </w:pPr>
      <w:r w:rsidRPr="00E21CD3">
        <w:rPr>
          <w:rFonts w:ascii="Times New Roman" w:hAnsi="Times New Roman"/>
          <w:b/>
          <w:color w:val="000000" w:themeColor="text1"/>
          <w:lang w:val="en-CA"/>
        </w:rPr>
        <w:t xml:space="preserve"> 1 0.1 1.5 1.54</w:t>
      </w:r>
    </w:p>
    <w:p w14:paraId="07626FB9" w14:textId="77777777" w:rsidR="00E21CD3" w:rsidRPr="00E21CD3" w:rsidRDefault="00E21CD3" w:rsidP="00E21CD3">
      <w:pPr>
        <w:spacing w:after="0" w:line="240" w:lineRule="auto"/>
        <w:jc w:val="both"/>
        <w:rPr>
          <w:rFonts w:ascii="Times New Roman" w:hAnsi="Times New Roman"/>
          <w:b/>
          <w:color w:val="000000" w:themeColor="text1"/>
          <w:lang w:val="en-CA"/>
        </w:rPr>
      </w:pPr>
      <w:r w:rsidRPr="00E21CD3">
        <w:rPr>
          <w:rFonts w:ascii="Times New Roman" w:hAnsi="Times New Roman"/>
          <w:b/>
          <w:color w:val="000000" w:themeColor="text1"/>
          <w:lang w:val="en-CA"/>
        </w:rPr>
        <w:t xml:space="preserve"> 2 0.1 4.5 3.85</w:t>
      </w:r>
    </w:p>
    <w:p w14:paraId="6664C873" w14:textId="77777777" w:rsidR="00E21CD3" w:rsidRPr="00E21CD3" w:rsidRDefault="00E21CD3" w:rsidP="00E21CD3">
      <w:pPr>
        <w:spacing w:after="0" w:line="240" w:lineRule="auto"/>
        <w:jc w:val="both"/>
        <w:rPr>
          <w:rFonts w:ascii="Times New Roman" w:hAnsi="Times New Roman"/>
          <w:b/>
          <w:color w:val="000000" w:themeColor="text1"/>
          <w:lang w:val="en-CA"/>
        </w:rPr>
      </w:pPr>
      <w:r w:rsidRPr="00E21CD3">
        <w:rPr>
          <w:rFonts w:ascii="Times New Roman" w:hAnsi="Times New Roman"/>
          <w:b/>
          <w:color w:val="000000" w:themeColor="text1"/>
          <w:lang w:val="en-CA"/>
        </w:rPr>
        <w:t xml:space="preserve"> 3 0.1 7.5 6.6</w:t>
      </w:r>
    </w:p>
    <w:p w14:paraId="436ABF1D" w14:textId="77777777" w:rsidR="00E21CD3" w:rsidRPr="00E21CD3" w:rsidRDefault="00E21CD3" w:rsidP="00E21CD3">
      <w:pPr>
        <w:spacing w:after="0" w:line="240" w:lineRule="auto"/>
        <w:jc w:val="both"/>
        <w:rPr>
          <w:rFonts w:ascii="Times New Roman" w:hAnsi="Times New Roman"/>
          <w:b/>
          <w:color w:val="000000" w:themeColor="text1"/>
          <w:lang w:val="en-CA"/>
        </w:rPr>
      </w:pPr>
      <w:r w:rsidRPr="00E21CD3">
        <w:rPr>
          <w:rFonts w:ascii="Times New Roman" w:hAnsi="Times New Roman"/>
          <w:b/>
          <w:color w:val="000000" w:themeColor="text1"/>
          <w:lang w:val="en-CA"/>
        </w:rPr>
        <w:t xml:space="preserve"> 4 0.1 </w:t>
      </w:r>
      <w:proofErr w:type="gramStart"/>
      <w:r w:rsidRPr="00E21CD3">
        <w:rPr>
          <w:rFonts w:ascii="Times New Roman" w:hAnsi="Times New Roman"/>
          <w:b/>
          <w:color w:val="000000" w:themeColor="text1"/>
          <w:lang w:val="en-CA"/>
        </w:rPr>
        <w:t>3  2.75</w:t>
      </w:r>
      <w:proofErr w:type="gramEnd"/>
    </w:p>
    <w:p w14:paraId="7132A57B" w14:textId="77777777" w:rsidR="00E21CD3" w:rsidRPr="00E21CD3" w:rsidRDefault="00E21CD3" w:rsidP="00E21CD3">
      <w:pPr>
        <w:spacing w:after="0" w:line="240" w:lineRule="auto"/>
        <w:jc w:val="both"/>
        <w:rPr>
          <w:rFonts w:ascii="Times New Roman" w:hAnsi="Times New Roman"/>
          <w:b/>
          <w:color w:val="000000" w:themeColor="text1"/>
          <w:lang w:val="en-CA"/>
        </w:rPr>
      </w:pPr>
      <w:r w:rsidRPr="00E21CD3">
        <w:rPr>
          <w:rFonts w:ascii="Times New Roman" w:hAnsi="Times New Roman"/>
          <w:b/>
          <w:color w:val="000000" w:themeColor="text1"/>
          <w:lang w:val="en-CA"/>
        </w:rPr>
        <w:t xml:space="preserve"> 5 0.1 4.5 4.4</w:t>
      </w:r>
    </w:p>
    <w:p w14:paraId="3F0359BE" w14:textId="77777777" w:rsidR="00E21CD3" w:rsidRPr="00E21CD3" w:rsidRDefault="00E21CD3" w:rsidP="00E21CD3">
      <w:pPr>
        <w:spacing w:after="0" w:line="240" w:lineRule="auto"/>
        <w:jc w:val="both"/>
        <w:rPr>
          <w:rFonts w:ascii="Times New Roman" w:hAnsi="Times New Roman"/>
          <w:b/>
          <w:color w:val="000000" w:themeColor="text1"/>
          <w:lang w:val="en-CA"/>
        </w:rPr>
      </w:pPr>
      <w:r w:rsidRPr="00E21CD3">
        <w:rPr>
          <w:rFonts w:ascii="Times New Roman" w:hAnsi="Times New Roman"/>
          <w:b/>
          <w:color w:val="000000" w:themeColor="text1"/>
          <w:lang w:val="en-CA"/>
        </w:rPr>
        <w:t xml:space="preserve"> 6 0.1 9 7.7</w:t>
      </w:r>
    </w:p>
    <w:p w14:paraId="7E96A3D0" w14:textId="77777777" w:rsidR="00E21CD3" w:rsidRPr="00E21CD3" w:rsidRDefault="00E21CD3" w:rsidP="00E21CD3">
      <w:pPr>
        <w:spacing w:after="0" w:line="240" w:lineRule="auto"/>
        <w:jc w:val="both"/>
        <w:rPr>
          <w:rFonts w:ascii="Times New Roman" w:hAnsi="Times New Roman"/>
          <w:b/>
          <w:color w:val="000000" w:themeColor="text1"/>
          <w:lang w:val="en-CA"/>
        </w:rPr>
      </w:pPr>
      <w:r w:rsidRPr="00E21CD3">
        <w:rPr>
          <w:rFonts w:ascii="Times New Roman" w:hAnsi="Times New Roman"/>
          <w:b/>
          <w:color w:val="000000" w:themeColor="text1"/>
          <w:lang w:val="en-CA"/>
        </w:rPr>
        <w:t xml:space="preserve"> 7 0.1 10.5 8.8</w:t>
      </w:r>
    </w:p>
    <w:p w14:paraId="741761F0" w14:textId="77777777" w:rsidR="00E21CD3" w:rsidRPr="00E21CD3" w:rsidRDefault="00E21CD3" w:rsidP="00E21CD3">
      <w:pPr>
        <w:spacing w:after="0" w:line="240" w:lineRule="auto"/>
        <w:jc w:val="both"/>
        <w:rPr>
          <w:rFonts w:ascii="Times New Roman" w:hAnsi="Times New Roman"/>
          <w:b/>
          <w:color w:val="000000" w:themeColor="text1"/>
          <w:lang w:val="en-CA"/>
        </w:rPr>
      </w:pPr>
      <w:r w:rsidRPr="00E21CD3">
        <w:rPr>
          <w:rFonts w:ascii="Times New Roman" w:hAnsi="Times New Roman"/>
          <w:b/>
          <w:color w:val="000000" w:themeColor="text1"/>
          <w:lang w:val="en-CA"/>
        </w:rPr>
        <w:t xml:space="preserve"> 8 0.1 15 7.7</w:t>
      </w:r>
    </w:p>
    <w:p w14:paraId="40152C4C" w14:textId="77777777" w:rsidR="00E21CD3" w:rsidRPr="00E21CD3" w:rsidRDefault="00E21CD3" w:rsidP="00E21CD3">
      <w:pPr>
        <w:spacing w:after="0" w:line="240" w:lineRule="auto"/>
        <w:jc w:val="both"/>
        <w:rPr>
          <w:rFonts w:ascii="Times New Roman" w:hAnsi="Times New Roman"/>
          <w:b/>
          <w:color w:val="000000" w:themeColor="text1"/>
          <w:lang w:val="en-CA"/>
        </w:rPr>
      </w:pPr>
      <w:r w:rsidRPr="00E21CD3">
        <w:rPr>
          <w:rFonts w:ascii="Times New Roman" w:hAnsi="Times New Roman"/>
          <w:b/>
          <w:color w:val="000000" w:themeColor="text1"/>
          <w:lang w:val="en-CA"/>
        </w:rPr>
        <w:t xml:space="preserve"> 9 0.1 12 6.6</w:t>
      </w:r>
    </w:p>
    <w:p w14:paraId="0751400C" w14:textId="77777777" w:rsidR="00E21CD3" w:rsidRPr="00E21CD3" w:rsidRDefault="00E21CD3" w:rsidP="00E21CD3">
      <w:pPr>
        <w:spacing w:after="0" w:line="240" w:lineRule="auto"/>
        <w:jc w:val="both"/>
        <w:rPr>
          <w:rFonts w:ascii="Times New Roman" w:hAnsi="Times New Roman"/>
          <w:b/>
          <w:color w:val="000000" w:themeColor="text1"/>
          <w:lang w:val="en-CA"/>
        </w:rPr>
      </w:pPr>
      <w:r w:rsidRPr="00E21CD3">
        <w:rPr>
          <w:rFonts w:ascii="Times New Roman" w:hAnsi="Times New Roman"/>
          <w:b/>
          <w:color w:val="000000" w:themeColor="text1"/>
          <w:lang w:val="en-CA"/>
        </w:rPr>
        <w:lastRenderedPageBreak/>
        <w:t xml:space="preserve"> 10 0.1 13.5 6.6</w:t>
      </w:r>
    </w:p>
    <w:p w14:paraId="7189C080" w14:textId="5312B711" w:rsidR="00E21CD3" w:rsidRPr="00E21CD3" w:rsidRDefault="00E21CD3" w:rsidP="00E21CD3">
      <w:pPr>
        <w:spacing w:after="0" w:line="240" w:lineRule="auto"/>
        <w:jc w:val="both"/>
        <w:rPr>
          <w:rFonts w:ascii="Times New Roman" w:hAnsi="Times New Roman"/>
          <w:b/>
          <w:color w:val="000000" w:themeColor="text1"/>
          <w:lang w:val="en-CA"/>
        </w:rPr>
      </w:pPr>
      <w:r w:rsidRPr="00E21CD3">
        <w:rPr>
          <w:rFonts w:ascii="Times New Roman" w:hAnsi="Times New Roman"/>
          <w:b/>
          <w:color w:val="000000" w:themeColor="text1"/>
          <w:lang w:val="en-CA"/>
        </w:rPr>
        <w:t xml:space="preserve">  </w:t>
      </w:r>
      <w:proofErr w:type="gramStart"/>
      <w:r w:rsidRPr="00E21CD3">
        <w:rPr>
          <w:rFonts w:ascii="Times New Roman" w:hAnsi="Times New Roman"/>
          <w:b/>
          <w:color w:val="000000" w:themeColor="text1"/>
          <w:lang w:val="en-CA"/>
        </w:rPr>
        <w:t>end</w:t>
      </w:r>
      <w:proofErr w:type="gramEnd"/>
    </w:p>
    <w:p w14:paraId="7A321C1C" w14:textId="77777777" w:rsidR="004B26F1" w:rsidRDefault="004B26F1" w:rsidP="004B26F1">
      <w:pPr>
        <w:spacing w:after="0" w:line="240" w:lineRule="auto"/>
        <w:ind w:left="573" w:right="164" w:hanging="624"/>
        <w:jc w:val="both"/>
        <w:rPr>
          <w:rFonts w:ascii="Times New Roman" w:eastAsia="Times New Roman" w:hAnsi="Times New Roman"/>
          <w:lang w:val="en-CA"/>
        </w:rPr>
      </w:pPr>
    </w:p>
    <w:p w14:paraId="3EEB830E" w14:textId="38A54543" w:rsidR="00E21CD3" w:rsidRDefault="00E21CD3" w:rsidP="004B26F1">
      <w:pPr>
        <w:spacing w:after="0" w:line="240" w:lineRule="auto"/>
        <w:ind w:left="573" w:right="164" w:hanging="624"/>
        <w:jc w:val="both"/>
        <w:rPr>
          <w:rFonts w:ascii="Times New Roman" w:eastAsia="Times New Roman" w:hAnsi="Times New Roman"/>
          <w:lang w:val="en-CA"/>
        </w:rPr>
      </w:pPr>
      <w:r>
        <w:rPr>
          <w:rFonts w:ascii="Times New Roman" w:eastAsia="Times New Roman" w:hAnsi="Times New Roman"/>
          <w:lang w:val="en-CA"/>
        </w:rPr>
        <w:t xml:space="preserve">** </w:t>
      </w:r>
      <w:proofErr w:type="gramStart"/>
      <w:r>
        <w:rPr>
          <w:rFonts w:ascii="Times New Roman" w:eastAsia="Times New Roman" w:hAnsi="Times New Roman"/>
          <w:lang w:val="en-CA"/>
        </w:rPr>
        <w:t>tri</w:t>
      </w:r>
      <w:proofErr w:type="gramEnd"/>
      <w:r>
        <w:rPr>
          <w:rFonts w:ascii="Times New Roman" w:eastAsia="Times New Roman" w:hAnsi="Times New Roman"/>
          <w:lang w:val="en-CA"/>
        </w:rPr>
        <w:t xml:space="preserve"> sur inc_t1</w:t>
      </w:r>
    </w:p>
    <w:p w14:paraId="375EE811" w14:textId="77777777" w:rsidR="00E21CD3" w:rsidRDefault="00E21CD3" w:rsidP="004B26F1">
      <w:pPr>
        <w:spacing w:after="0" w:line="240" w:lineRule="auto"/>
        <w:ind w:left="573" w:right="164" w:hanging="624"/>
        <w:jc w:val="both"/>
        <w:rPr>
          <w:rFonts w:ascii="Times New Roman" w:eastAsia="Times New Roman" w:hAnsi="Times New Roman"/>
          <w:lang w:val="en-CA"/>
        </w:rPr>
      </w:pPr>
    </w:p>
    <w:p w14:paraId="1005F58C" w14:textId="6672CBB8" w:rsidR="00E21CD3" w:rsidRDefault="00520E4C" w:rsidP="004B26F1">
      <w:pPr>
        <w:spacing w:after="0" w:line="240" w:lineRule="auto"/>
        <w:ind w:left="573" w:right="164" w:hanging="624"/>
        <w:jc w:val="both"/>
        <w:rPr>
          <w:rFonts w:ascii="Times New Roman" w:eastAsia="Times New Roman" w:hAnsi="Times New Roman"/>
          <w:b/>
          <w:lang w:val="en-CA"/>
        </w:rPr>
      </w:pPr>
      <w:proofErr w:type="gramStart"/>
      <w:r w:rsidRPr="00520E4C">
        <w:rPr>
          <w:rFonts w:ascii="Times New Roman" w:eastAsia="Times New Roman" w:hAnsi="Times New Roman"/>
          <w:b/>
          <w:lang w:val="en-CA"/>
        </w:rPr>
        <w:t>sort</w:t>
      </w:r>
      <w:proofErr w:type="gramEnd"/>
      <w:r w:rsidRPr="00520E4C">
        <w:rPr>
          <w:rFonts w:ascii="Times New Roman" w:eastAsia="Times New Roman" w:hAnsi="Times New Roman"/>
          <w:b/>
          <w:lang w:val="en-CA"/>
        </w:rPr>
        <w:t xml:space="preserve"> inc_t1</w:t>
      </w:r>
    </w:p>
    <w:p w14:paraId="5CFE43E2" w14:textId="77777777" w:rsidR="00520E4C" w:rsidRDefault="00520E4C" w:rsidP="004B26F1">
      <w:pPr>
        <w:spacing w:after="0" w:line="240" w:lineRule="auto"/>
        <w:ind w:left="573" w:right="164" w:hanging="624"/>
        <w:jc w:val="both"/>
        <w:rPr>
          <w:rFonts w:ascii="Times New Roman" w:eastAsia="Times New Roman" w:hAnsi="Times New Roman"/>
          <w:b/>
          <w:lang w:val="en-CA"/>
        </w:rPr>
      </w:pPr>
    </w:p>
    <w:p w14:paraId="217F207A" w14:textId="15B754CD" w:rsidR="00520E4C" w:rsidRDefault="00520E4C" w:rsidP="004B26F1">
      <w:pPr>
        <w:spacing w:after="0" w:line="240" w:lineRule="auto"/>
        <w:ind w:left="573" w:right="164" w:hanging="624"/>
        <w:jc w:val="both"/>
        <w:rPr>
          <w:rFonts w:ascii="Times New Roman" w:eastAsia="Times New Roman" w:hAnsi="Times New Roman"/>
          <w:b/>
          <w:lang w:val="en-CA"/>
        </w:rPr>
      </w:pPr>
      <w:r>
        <w:rPr>
          <w:rFonts w:ascii="Times New Roman" w:eastAsia="Times New Roman" w:hAnsi="Times New Roman"/>
          <w:b/>
          <w:lang w:val="en-CA"/>
        </w:rPr>
        <w:t xml:space="preserve">** </w:t>
      </w:r>
      <w:proofErr w:type="spellStart"/>
      <w:r>
        <w:rPr>
          <w:rFonts w:ascii="Times New Roman" w:eastAsia="Times New Roman" w:hAnsi="Times New Roman"/>
          <w:b/>
          <w:lang w:val="en-CA"/>
        </w:rPr>
        <w:t>Calcul</w:t>
      </w:r>
      <w:proofErr w:type="spellEnd"/>
      <w:r>
        <w:rPr>
          <w:rFonts w:ascii="Times New Roman" w:eastAsia="Times New Roman" w:hAnsi="Times New Roman"/>
          <w:b/>
          <w:lang w:val="en-CA"/>
        </w:rPr>
        <w:t xml:space="preserve"> des percentiles</w:t>
      </w:r>
    </w:p>
    <w:p w14:paraId="61B91DC1" w14:textId="14FCADB9" w:rsidR="00520E4C" w:rsidRPr="00520E4C" w:rsidRDefault="00CB5940" w:rsidP="004B26F1">
      <w:pPr>
        <w:spacing w:after="0" w:line="240" w:lineRule="auto"/>
        <w:ind w:left="573" w:right="164" w:hanging="624"/>
        <w:jc w:val="both"/>
        <w:rPr>
          <w:rFonts w:ascii="Times New Roman" w:eastAsia="Times New Roman" w:hAnsi="Times New Roman"/>
          <w:b/>
          <w:lang w:val="en-CA"/>
        </w:rPr>
      </w:pPr>
      <w:proofErr w:type="gramStart"/>
      <w:r w:rsidRPr="00CB5940">
        <w:rPr>
          <w:rFonts w:ascii="Times New Roman" w:eastAsia="Times New Roman" w:hAnsi="Times New Roman"/>
          <w:b/>
          <w:lang w:val="en-CA"/>
        </w:rPr>
        <w:t>gen</w:t>
      </w:r>
      <w:proofErr w:type="gramEnd"/>
      <w:r w:rsidRPr="00CB5940">
        <w:rPr>
          <w:rFonts w:ascii="Times New Roman" w:eastAsia="Times New Roman" w:hAnsi="Times New Roman"/>
          <w:b/>
          <w:lang w:val="en-CA"/>
        </w:rPr>
        <w:t xml:space="preserve"> perc=sum(weight)</w:t>
      </w:r>
    </w:p>
    <w:p w14:paraId="4FA9C4B0" w14:textId="77777777" w:rsidR="00E21CD3" w:rsidRPr="00E21CD3" w:rsidRDefault="00E21CD3" w:rsidP="004B26F1">
      <w:pPr>
        <w:spacing w:after="0" w:line="240" w:lineRule="auto"/>
        <w:ind w:left="573" w:right="164" w:hanging="624"/>
        <w:jc w:val="both"/>
        <w:rPr>
          <w:rFonts w:ascii="Times New Roman" w:eastAsia="Times New Roman" w:hAnsi="Times New Roman"/>
          <w:lang w:val="en-CA"/>
        </w:rPr>
      </w:pPr>
    </w:p>
    <w:p w14:paraId="6F6D506F" w14:textId="77777777" w:rsidR="004B26F1" w:rsidRPr="00BA3993" w:rsidRDefault="004B26F1" w:rsidP="004B26F1">
      <w:pPr>
        <w:spacing w:after="0" w:line="240" w:lineRule="auto"/>
        <w:ind w:left="573" w:right="164" w:hanging="624"/>
        <w:jc w:val="both"/>
        <w:rPr>
          <w:rFonts w:ascii="Times New Roman" w:eastAsia="Times New Roman" w:hAnsi="Times New Roman"/>
          <w:lang w:val="fr-FR"/>
        </w:rPr>
      </w:pPr>
      <w:r w:rsidRPr="00BA3993">
        <w:rPr>
          <w:rFonts w:ascii="Times New Roman" w:eastAsia="Times New Roman" w:hAnsi="Times New Roman"/>
          <w:lang w:val="fr-FR"/>
        </w:rPr>
        <w:t>3.2</w:t>
      </w:r>
      <w:r w:rsidRPr="00BA3993">
        <w:rPr>
          <w:rFonts w:ascii="Times New Roman" w:eastAsia="Times New Roman" w:hAnsi="Times New Roman"/>
          <w:lang w:val="fr-FR"/>
        </w:rPr>
        <w:tab/>
        <w:t>I</w:t>
      </w:r>
      <w:r w:rsidRPr="00683C1A">
        <w:rPr>
          <w:rFonts w:ascii="Times New Roman" w:eastAsia="Times New Roman" w:hAnsi="Times New Roman"/>
          <w:lang w:val="fr-FR"/>
        </w:rPr>
        <w:t>nitialise</w:t>
      </w:r>
      <w:r>
        <w:rPr>
          <w:rFonts w:ascii="Times New Roman" w:eastAsia="Times New Roman" w:hAnsi="Times New Roman"/>
          <w:lang w:val="fr-FR"/>
        </w:rPr>
        <w:t>z</w:t>
      </w:r>
      <w:r w:rsidRPr="00683C1A">
        <w:rPr>
          <w:rFonts w:ascii="Times New Roman" w:eastAsia="Times New Roman" w:hAnsi="Times New Roman"/>
          <w:lang w:val="fr-FR"/>
        </w:rPr>
        <w:t xml:space="preserve"> le scalaire </w:t>
      </w:r>
      <w:proofErr w:type="spellStart"/>
      <w:r w:rsidRPr="00683C1A">
        <w:rPr>
          <w:rFonts w:ascii="Times New Roman" w:eastAsia="Times New Roman" w:hAnsi="Times New Roman"/>
          <w:i/>
          <w:lang w:val="fr-FR"/>
        </w:rPr>
        <w:t>g_mean</w:t>
      </w:r>
      <w:proofErr w:type="spellEnd"/>
      <w:r w:rsidRPr="00683C1A">
        <w:rPr>
          <w:rFonts w:ascii="Times New Roman" w:eastAsia="Times New Roman" w:hAnsi="Times New Roman"/>
          <w:lang w:val="fr-FR"/>
        </w:rPr>
        <w:t>, qui est égal au taux de croissance du revenu moyen.</w:t>
      </w:r>
    </w:p>
    <w:p w14:paraId="4FB3B2AD"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3BDA7688" w14:textId="77777777"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2C7BC72D" w14:textId="77777777" w:rsidR="00CB5940" w:rsidRPr="00CB5940" w:rsidRDefault="00CB5940" w:rsidP="00CB5940">
      <w:pPr>
        <w:spacing w:after="0" w:line="240" w:lineRule="auto"/>
        <w:jc w:val="both"/>
        <w:rPr>
          <w:rFonts w:ascii="Times New Roman" w:hAnsi="Times New Roman"/>
          <w:b/>
          <w:color w:val="000000" w:themeColor="text1"/>
          <w:lang w:val="en-CA"/>
        </w:rPr>
      </w:pPr>
      <w:proofErr w:type="gramStart"/>
      <w:r w:rsidRPr="00CB5940">
        <w:rPr>
          <w:rFonts w:ascii="Times New Roman" w:hAnsi="Times New Roman"/>
          <w:b/>
          <w:color w:val="000000" w:themeColor="text1"/>
          <w:lang w:val="en-CA"/>
        </w:rPr>
        <w:t>sum</w:t>
      </w:r>
      <w:proofErr w:type="gramEnd"/>
      <w:r w:rsidRPr="00CB5940">
        <w:rPr>
          <w:rFonts w:ascii="Times New Roman" w:hAnsi="Times New Roman"/>
          <w:b/>
          <w:color w:val="000000" w:themeColor="text1"/>
          <w:lang w:val="en-CA"/>
        </w:rPr>
        <w:t xml:space="preserve"> inc_t1 [aw=weight]</w:t>
      </w:r>
    </w:p>
    <w:p w14:paraId="2394C6B7" w14:textId="77777777" w:rsidR="00CB5940" w:rsidRPr="00CB5940" w:rsidRDefault="00CB5940" w:rsidP="00CB5940">
      <w:pPr>
        <w:spacing w:after="0" w:line="240" w:lineRule="auto"/>
        <w:jc w:val="both"/>
        <w:rPr>
          <w:rFonts w:ascii="Times New Roman" w:hAnsi="Times New Roman"/>
          <w:b/>
          <w:color w:val="000000" w:themeColor="text1"/>
          <w:lang w:val="en-CA"/>
        </w:rPr>
      </w:pPr>
      <w:proofErr w:type="gramStart"/>
      <w:r w:rsidRPr="00CB5940">
        <w:rPr>
          <w:rFonts w:ascii="Times New Roman" w:hAnsi="Times New Roman"/>
          <w:b/>
          <w:color w:val="000000" w:themeColor="text1"/>
          <w:lang w:val="en-CA"/>
        </w:rPr>
        <w:t>scalar</w:t>
      </w:r>
      <w:proofErr w:type="gramEnd"/>
      <w:r w:rsidRPr="00CB5940">
        <w:rPr>
          <w:rFonts w:ascii="Times New Roman" w:hAnsi="Times New Roman"/>
          <w:b/>
          <w:color w:val="000000" w:themeColor="text1"/>
          <w:lang w:val="en-CA"/>
        </w:rPr>
        <w:t xml:space="preserve"> moy_t1=r(mean)</w:t>
      </w:r>
    </w:p>
    <w:p w14:paraId="1D982B41" w14:textId="77777777" w:rsidR="00CB5940" w:rsidRPr="00CB5940" w:rsidRDefault="00CB5940" w:rsidP="00CB5940">
      <w:pPr>
        <w:spacing w:after="0" w:line="240" w:lineRule="auto"/>
        <w:jc w:val="both"/>
        <w:rPr>
          <w:rFonts w:ascii="Times New Roman" w:hAnsi="Times New Roman"/>
          <w:b/>
          <w:color w:val="000000" w:themeColor="text1"/>
          <w:lang w:val="en-CA"/>
        </w:rPr>
      </w:pPr>
    </w:p>
    <w:p w14:paraId="71C02F1B" w14:textId="77777777" w:rsidR="00CB5940" w:rsidRPr="00CB5940" w:rsidRDefault="00CB5940" w:rsidP="00CB5940">
      <w:pPr>
        <w:spacing w:after="0" w:line="240" w:lineRule="auto"/>
        <w:jc w:val="both"/>
        <w:rPr>
          <w:rFonts w:ascii="Times New Roman" w:hAnsi="Times New Roman"/>
          <w:b/>
          <w:color w:val="000000" w:themeColor="text1"/>
          <w:lang w:val="en-CA"/>
        </w:rPr>
      </w:pPr>
      <w:proofErr w:type="gramStart"/>
      <w:r w:rsidRPr="00CB5940">
        <w:rPr>
          <w:rFonts w:ascii="Times New Roman" w:hAnsi="Times New Roman"/>
          <w:b/>
          <w:color w:val="000000" w:themeColor="text1"/>
          <w:lang w:val="en-CA"/>
        </w:rPr>
        <w:t>sum</w:t>
      </w:r>
      <w:proofErr w:type="gramEnd"/>
      <w:r w:rsidRPr="00CB5940">
        <w:rPr>
          <w:rFonts w:ascii="Times New Roman" w:hAnsi="Times New Roman"/>
          <w:b/>
          <w:color w:val="000000" w:themeColor="text1"/>
          <w:lang w:val="en-CA"/>
        </w:rPr>
        <w:t xml:space="preserve"> inc_t2 [aw=weight]</w:t>
      </w:r>
    </w:p>
    <w:p w14:paraId="74DC1E7C" w14:textId="77777777" w:rsidR="00CB5940" w:rsidRPr="00CB5940" w:rsidRDefault="00CB5940" w:rsidP="00CB5940">
      <w:pPr>
        <w:spacing w:after="0" w:line="240" w:lineRule="auto"/>
        <w:jc w:val="both"/>
        <w:rPr>
          <w:rFonts w:ascii="Times New Roman" w:hAnsi="Times New Roman"/>
          <w:b/>
          <w:color w:val="000000" w:themeColor="text1"/>
          <w:lang w:val="fr-FR"/>
        </w:rPr>
      </w:pPr>
      <w:proofErr w:type="spellStart"/>
      <w:r w:rsidRPr="00CB5940">
        <w:rPr>
          <w:rFonts w:ascii="Times New Roman" w:hAnsi="Times New Roman"/>
          <w:b/>
          <w:color w:val="000000" w:themeColor="text1"/>
          <w:lang w:val="fr-FR"/>
        </w:rPr>
        <w:t>scalar</w:t>
      </w:r>
      <w:proofErr w:type="spellEnd"/>
      <w:r w:rsidRPr="00CB5940">
        <w:rPr>
          <w:rFonts w:ascii="Times New Roman" w:hAnsi="Times New Roman"/>
          <w:b/>
          <w:color w:val="000000" w:themeColor="text1"/>
          <w:lang w:val="fr-FR"/>
        </w:rPr>
        <w:t xml:space="preserve"> moy_t2=</w:t>
      </w:r>
      <w:proofErr w:type="gramStart"/>
      <w:r w:rsidRPr="00CB5940">
        <w:rPr>
          <w:rFonts w:ascii="Times New Roman" w:hAnsi="Times New Roman"/>
          <w:b/>
          <w:color w:val="000000" w:themeColor="text1"/>
          <w:lang w:val="fr-FR"/>
        </w:rPr>
        <w:t>r(</w:t>
      </w:r>
      <w:proofErr w:type="spellStart"/>
      <w:proofErr w:type="gramEnd"/>
      <w:r w:rsidRPr="00CB5940">
        <w:rPr>
          <w:rFonts w:ascii="Times New Roman" w:hAnsi="Times New Roman"/>
          <w:b/>
          <w:color w:val="000000" w:themeColor="text1"/>
          <w:lang w:val="fr-FR"/>
        </w:rPr>
        <w:t>mean</w:t>
      </w:r>
      <w:proofErr w:type="spellEnd"/>
      <w:r w:rsidRPr="00CB5940">
        <w:rPr>
          <w:rFonts w:ascii="Times New Roman" w:hAnsi="Times New Roman"/>
          <w:b/>
          <w:color w:val="000000" w:themeColor="text1"/>
          <w:lang w:val="fr-FR"/>
        </w:rPr>
        <w:t>)</w:t>
      </w:r>
    </w:p>
    <w:p w14:paraId="3B8A68AB" w14:textId="77777777" w:rsidR="00CB5940" w:rsidRPr="00CB5940" w:rsidRDefault="00CB5940" w:rsidP="00CB5940">
      <w:pPr>
        <w:spacing w:after="0" w:line="240" w:lineRule="auto"/>
        <w:jc w:val="both"/>
        <w:rPr>
          <w:rFonts w:ascii="Times New Roman" w:hAnsi="Times New Roman"/>
          <w:b/>
          <w:color w:val="000000" w:themeColor="text1"/>
          <w:lang w:val="fr-FR"/>
        </w:rPr>
      </w:pPr>
    </w:p>
    <w:p w14:paraId="47DE3812" w14:textId="77777777" w:rsidR="00CB5940" w:rsidRPr="00CB5940" w:rsidRDefault="00CB5940" w:rsidP="00CB5940">
      <w:pPr>
        <w:spacing w:after="0" w:line="240" w:lineRule="auto"/>
        <w:jc w:val="both"/>
        <w:rPr>
          <w:rFonts w:ascii="Times New Roman" w:hAnsi="Times New Roman"/>
          <w:b/>
          <w:color w:val="000000" w:themeColor="text1"/>
          <w:lang w:val="fr-FR"/>
        </w:rPr>
      </w:pPr>
      <w:proofErr w:type="spellStart"/>
      <w:r w:rsidRPr="00CB5940">
        <w:rPr>
          <w:rFonts w:ascii="Times New Roman" w:hAnsi="Times New Roman"/>
          <w:b/>
          <w:color w:val="000000" w:themeColor="text1"/>
          <w:lang w:val="fr-FR"/>
        </w:rPr>
        <w:t>scalar</w:t>
      </w:r>
      <w:proofErr w:type="spellEnd"/>
      <w:r w:rsidRPr="00CB5940">
        <w:rPr>
          <w:rFonts w:ascii="Times New Roman" w:hAnsi="Times New Roman"/>
          <w:b/>
          <w:color w:val="000000" w:themeColor="text1"/>
          <w:lang w:val="fr-FR"/>
        </w:rPr>
        <w:t xml:space="preserve"> </w:t>
      </w:r>
      <w:proofErr w:type="spellStart"/>
      <w:r w:rsidRPr="00CB5940">
        <w:rPr>
          <w:rFonts w:ascii="Times New Roman" w:hAnsi="Times New Roman"/>
          <w:b/>
          <w:color w:val="000000" w:themeColor="text1"/>
          <w:lang w:val="fr-FR"/>
        </w:rPr>
        <w:t>g_mean</w:t>
      </w:r>
      <w:proofErr w:type="spellEnd"/>
      <w:proofErr w:type="gramStart"/>
      <w:r w:rsidRPr="00CB5940">
        <w:rPr>
          <w:rFonts w:ascii="Times New Roman" w:hAnsi="Times New Roman"/>
          <w:b/>
          <w:color w:val="000000" w:themeColor="text1"/>
          <w:lang w:val="fr-FR"/>
        </w:rPr>
        <w:t>=(</w:t>
      </w:r>
      <w:proofErr w:type="gramEnd"/>
      <w:r w:rsidRPr="00CB5940">
        <w:rPr>
          <w:rFonts w:ascii="Times New Roman" w:hAnsi="Times New Roman"/>
          <w:b/>
          <w:color w:val="000000" w:themeColor="text1"/>
          <w:lang w:val="fr-FR"/>
        </w:rPr>
        <w:t>moy_t2-moy_t1)/moy_t1</w:t>
      </w:r>
    </w:p>
    <w:p w14:paraId="3319DD1C" w14:textId="77777777" w:rsidR="00CB5940" w:rsidRPr="00CB5940" w:rsidRDefault="00CB5940" w:rsidP="00CB5940">
      <w:pPr>
        <w:spacing w:after="0" w:line="240" w:lineRule="auto"/>
        <w:jc w:val="both"/>
        <w:rPr>
          <w:rFonts w:ascii="Times New Roman" w:hAnsi="Times New Roman"/>
          <w:b/>
          <w:color w:val="000000" w:themeColor="text1"/>
          <w:lang w:val="fr-FR"/>
        </w:rPr>
      </w:pPr>
    </w:p>
    <w:p w14:paraId="3CA14F0D" w14:textId="02445B75" w:rsidR="00CB5940" w:rsidRDefault="00CB5940" w:rsidP="00CB5940">
      <w:pPr>
        <w:spacing w:after="0" w:line="240" w:lineRule="auto"/>
        <w:jc w:val="both"/>
        <w:rPr>
          <w:rFonts w:ascii="Times New Roman" w:hAnsi="Times New Roman"/>
          <w:b/>
          <w:color w:val="000000" w:themeColor="text1"/>
          <w:lang w:val="fr-FR"/>
        </w:rPr>
      </w:pPr>
      <w:proofErr w:type="gramStart"/>
      <w:r w:rsidRPr="00CB5940">
        <w:rPr>
          <w:rFonts w:ascii="Times New Roman" w:hAnsi="Times New Roman"/>
          <w:b/>
          <w:color w:val="000000" w:themeColor="text1"/>
          <w:lang w:val="fr-FR"/>
        </w:rPr>
        <w:t>display</w:t>
      </w:r>
      <w:proofErr w:type="gramEnd"/>
      <w:r w:rsidRPr="00CB5940">
        <w:rPr>
          <w:rFonts w:ascii="Times New Roman" w:hAnsi="Times New Roman"/>
          <w:b/>
          <w:color w:val="000000" w:themeColor="text1"/>
          <w:lang w:val="fr-FR"/>
        </w:rPr>
        <w:t xml:space="preserve"> </w:t>
      </w:r>
      <w:proofErr w:type="spellStart"/>
      <w:r w:rsidRPr="00CB5940">
        <w:rPr>
          <w:rFonts w:ascii="Times New Roman" w:hAnsi="Times New Roman"/>
          <w:b/>
          <w:color w:val="000000" w:themeColor="text1"/>
          <w:lang w:val="fr-FR"/>
        </w:rPr>
        <w:t>g_mean</w:t>
      </w:r>
      <w:proofErr w:type="spellEnd"/>
    </w:p>
    <w:p w14:paraId="13755AA5" w14:textId="77777777" w:rsidR="00CB5940" w:rsidRDefault="00CB5940" w:rsidP="00CB5940">
      <w:pPr>
        <w:spacing w:after="0" w:line="240" w:lineRule="auto"/>
        <w:jc w:val="both"/>
        <w:rPr>
          <w:rFonts w:ascii="Times New Roman" w:hAnsi="Times New Roman"/>
          <w:b/>
          <w:color w:val="000000" w:themeColor="text1"/>
          <w:lang w:val="fr-FR"/>
        </w:rPr>
      </w:pPr>
    </w:p>
    <w:p w14:paraId="182315D5" w14:textId="58496ADF" w:rsidR="00CB5940" w:rsidRDefault="00CB5940" w:rsidP="00CB5940">
      <w:pPr>
        <w:spacing w:after="0" w:line="240" w:lineRule="auto"/>
        <w:jc w:val="both"/>
        <w:rPr>
          <w:rFonts w:ascii="Times New Roman" w:hAnsi="Times New Roman"/>
          <w:b/>
          <w:color w:val="000000" w:themeColor="text1"/>
          <w:lang w:val="fr-FR"/>
        </w:rPr>
      </w:pPr>
      <w:proofErr w:type="spellStart"/>
      <w:proofErr w:type="gramStart"/>
      <w:r>
        <w:rPr>
          <w:rFonts w:ascii="Times New Roman" w:hAnsi="Times New Roman"/>
          <w:b/>
          <w:color w:val="000000" w:themeColor="text1"/>
          <w:lang w:val="fr-FR"/>
        </w:rPr>
        <w:t>g_mean</w:t>
      </w:r>
      <w:proofErr w:type="spellEnd"/>
      <w:proofErr w:type="gramEnd"/>
      <w:r>
        <w:rPr>
          <w:rFonts w:ascii="Times New Roman" w:hAnsi="Times New Roman"/>
          <w:b/>
          <w:color w:val="000000" w:themeColor="text1"/>
          <w:lang w:val="fr-FR"/>
        </w:rPr>
        <w:t>=-</w:t>
      </w:r>
      <w:r w:rsidRPr="00CB5940">
        <w:t xml:space="preserve"> </w:t>
      </w:r>
      <w:r w:rsidRPr="00CB5940">
        <w:rPr>
          <w:rFonts w:ascii="Times New Roman" w:hAnsi="Times New Roman"/>
          <w:b/>
          <w:color w:val="000000" w:themeColor="text1"/>
          <w:lang w:val="fr-FR"/>
        </w:rPr>
        <w:t>-.30197531</w:t>
      </w:r>
    </w:p>
    <w:p w14:paraId="12635A33" w14:textId="77777777" w:rsidR="009950F2" w:rsidRDefault="009950F2" w:rsidP="00CB5940">
      <w:pPr>
        <w:spacing w:after="0" w:line="240" w:lineRule="auto"/>
        <w:jc w:val="both"/>
        <w:rPr>
          <w:rFonts w:ascii="Times New Roman" w:hAnsi="Times New Roman"/>
          <w:b/>
          <w:color w:val="000000" w:themeColor="text1"/>
          <w:lang w:val="fr-FR"/>
        </w:rPr>
      </w:pPr>
    </w:p>
    <w:p w14:paraId="08880DE7" w14:textId="186051EA" w:rsidR="009950F2" w:rsidRPr="004B26F1" w:rsidRDefault="00DA3FA7" w:rsidP="00CB5940">
      <w:pPr>
        <w:spacing w:after="0" w:line="240" w:lineRule="auto"/>
        <w:jc w:val="both"/>
        <w:rPr>
          <w:rFonts w:ascii="Times New Roman" w:hAnsi="Times New Roman"/>
          <w:b/>
          <w:color w:val="000000" w:themeColor="text1"/>
          <w:lang w:val="fr-FR"/>
        </w:rPr>
      </w:pPr>
      <w:r w:rsidRPr="00DA3FA7">
        <w:rPr>
          <w:rFonts w:ascii="Times New Roman" w:hAnsi="Times New Roman"/>
          <w:b/>
          <w:color w:val="000000" w:themeColor="text1"/>
          <w:u w:val="single"/>
          <w:lang w:val="fr-FR"/>
        </w:rPr>
        <w:t>Commentaire</w:t>
      </w:r>
      <w:r>
        <w:rPr>
          <w:rFonts w:ascii="Times New Roman" w:hAnsi="Times New Roman"/>
          <w:b/>
          <w:color w:val="000000" w:themeColor="text1"/>
          <w:lang w:val="fr-FR"/>
        </w:rPr>
        <w:t xml:space="preserve"> : </w:t>
      </w:r>
      <w:r w:rsidR="009950F2">
        <w:rPr>
          <w:rFonts w:ascii="Times New Roman" w:hAnsi="Times New Roman"/>
          <w:b/>
          <w:color w:val="000000" w:themeColor="text1"/>
          <w:lang w:val="fr-FR"/>
        </w:rPr>
        <w:t xml:space="preserve">Une baisse </w:t>
      </w:r>
      <w:r w:rsidR="00447D31">
        <w:rPr>
          <w:rFonts w:ascii="Times New Roman" w:hAnsi="Times New Roman"/>
          <w:b/>
          <w:color w:val="000000" w:themeColor="text1"/>
          <w:lang w:val="fr-FR"/>
        </w:rPr>
        <w:t xml:space="preserve">de </w:t>
      </w:r>
      <w:r w:rsidR="009950F2">
        <w:rPr>
          <w:rFonts w:ascii="Times New Roman" w:hAnsi="Times New Roman"/>
          <w:b/>
          <w:color w:val="000000" w:themeColor="text1"/>
          <w:lang w:val="fr-FR"/>
        </w:rPr>
        <w:t>30% est observée entre les deux périodes</w:t>
      </w:r>
      <w:r w:rsidR="00447D31">
        <w:rPr>
          <w:rFonts w:ascii="Times New Roman" w:hAnsi="Times New Roman"/>
          <w:b/>
          <w:color w:val="000000" w:themeColor="text1"/>
          <w:lang w:val="fr-FR"/>
        </w:rPr>
        <w:t xml:space="preserve"> sur le revenu moyen</w:t>
      </w:r>
      <w:r w:rsidR="009950F2">
        <w:rPr>
          <w:rFonts w:ascii="Times New Roman" w:hAnsi="Times New Roman"/>
          <w:b/>
          <w:color w:val="000000" w:themeColor="text1"/>
          <w:lang w:val="fr-FR"/>
        </w:rPr>
        <w:t>.</w:t>
      </w:r>
    </w:p>
    <w:p w14:paraId="47021786" w14:textId="77777777" w:rsidR="004B26F1" w:rsidRPr="00BA3993" w:rsidRDefault="004B26F1" w:rsidP="004B26F1">
      <w:pPr>
        <w:spacing w:after="0" w:line="240" w:lineRule="auto"/>
        <w:ind w:left="573" w:right="164" w:hanging="624"/>
        <w:jc w:val="both"/>
        <w:rPr>
          <w:rFonts w:ascii="Times New Roman" w:eastAsia="Times New Roman" w:hAnsi="Times New Roman"/>
          <w:lang w:val="fr-FR"/>
        </w:rPr>
      </w:pPr>
    </w:p>
    <w:p w14:paraId="364D3A89" w14:textId="77777777" w:rsidR="004B26F1" w:rsidRPr="00BF7C37" w:rsidRDefault="004B26F1" w:rsidP="004B26F1">
      <w:pPr>
        <w:spacing w:after="0" w:line="240" w:lineRule="auto"/>
        <w:ind w:left="573" w:right="164" w:hanging="624"/>
        <w:jc w:val="both"/>
        <w:rPr>
          <w:rFonts w:ascii="Times New Roman" w:eastAsia="Times New Roman" w:hAnsi="Times New Roman"/>
          <w:lang w:val="fr-FR"/>
        </w:rPr>
      </w:pPr>
      <w:r w:rsidRPr="00BF7C37">
        <w:rPr>
          <w:rFonts w:ascii="Times New Roman" w:eastAsia="Times New Roman" w:hAnsi="Times New Roman"/>
          <w:lang w:val="fr-FR"/>
        </w:rPr>
        <w:t>3.3</w:t>
      </w:r>
      <w:r w:rsidRPr="00BF7C37">
        <w:rPr>
          <w:rFonts w:ascii="Times New Roman" w:eastAsia="Times New Roman" w:hAnsi="Times New Roman"/>
          <w:lang w:val="fr-FR"/>
        </w:rPr>
        <w:tab/>
      </w:r>
      <w:r w:rsidRPr="00683C1A">
        <w:rPr>
          <w:rFonts w:ascii="Times New Roman" w:eastAsia="Times New Roman" w:hAnsi="Times New Roman"/>
          <w:lang w:val="fr-FR"/>
        </w:rPr>
        <w:t>Génére</w:t>
      </w:r>
      <w:r>
        <w:rPr>
          <w:rFonts w:ascii="Times New Roman" w:eastAsia="Times New Roman" w:hAnsi="Times New Roman"/>
          <w:lang w:val="fr-FR"/>
        </w:rPr>
        <w:t>z</w:t>
      </w:r>
      <w:r w:rsidRPr="00683C1A">
        <w:rPr>
          <w:rFonts w:ascii="Times New Roman" w:eastAsia="Times New Roman" w:hAnsi="Times New Roman"/>
          <w:lang w:val="fr-FR"/>
        </w:rPr>
        <w:t xml:space="preserve"> la variable </w:t>
      </w:r>
      <w:proofErr w:type="spellStart"/>
      <w:r w:rsidRPr="00683C1A">
        <w:rPr>
          <w:rFonts w:ascii="Times New Roman" w:eastAsia="Times New Roman" w:hAnsi="Times New Roman"/>
          <w:i/>
          <w:lang w:val="fr-FR"/>
        </w:rPr>
        <w:t>g_inc</w:t>
      </w:r>
      <w:proofErr w:type="spellEnd"/>
      <w:r w:rsidRPr="00683C1A">
        <w:rPr>
          <w:rFonts w:ascii="Times New Roman" w:eastAsia="Times New Roman" w:hAnsi="Times New Roman"/>
          <w:lang w:val="fr-FR"/>
        </w:rPr>
        <w:t>, comme la croissance des revenus individuels</w:t>
      </w:r>
      <w:r w:rsidRPr="00BF7C37">
        <w:rPr>
          <w:rFonts w:ascii="Times New Roman" w:eastAsia="Times New Roman" w:hAnsi="Times New Roman"/>
          <w:lang w:val="fr-FR"/>
        </w:rPr>
        <w:t>.</w:t>
      </w:r>
    </w:p>
    <w:p w14:paraId="4BCB5EDA"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725DA332" w14:textId="77777777" w:rsidR="007F2FA8" w:rsidRPr="007F2FA8" w:rsidRDefault="00506B88" w:rsidP="007F2FA8">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roofErr w:type="spellStart"/>
      <w:r w:rsidR="007F2FA8" w:rsidRPr="007F2FA8">
        <w:rPr>
          <w:rFonts w:ascii="Times New Roman" w:hAnsi="Times New Roman"/>
          <w:b/>
          <w:color w:val="000000" w:themeColor="text1"/>
          <w:lang w:val="fr-FR"/>
        </w:rPr>
        <w:t>gen</w:t>
      </w:r>
      <w:proofErr w:type="spellEnd"/>
      <w:r w:rsidR="007F2FA8" w:rsidRPr="007F2FA8">
        <w:rPr>
          <w:rFonts w:ascii="Times New Roman" w:hAnsi="Times New Roman"/>
          <w:b/>
          <w:color w:val="000000" w:themeColor="text1"/>
          <w:lang w:val="fr-FR"/>
        </w:rPr>
        <w:t xml:space="preserve"> </w:t>
      </w:r>
      <w:proofErr w:type="spellStart"/>
      <w:r w:rsidR="007F2FA8" w:rsidRPr="007F2FA8">
        <w:rPr>
          <w:rFonts w:ascii="Times New Roman" w:hAnsi="Times New Roman"/>
          <w:b/>
          <w:color w:val="000000" w:themeColor="text1"/>
          <w:lang w:val="fr-FR"/>
        </w:rPr>
        <w:t>g_inc</w:t>
      </w:r>
      <w:proofErr w:type="spellEnd"/>
      <w:proofErr w:type="gramStart"/>
      <w:r w:rsidR="007F2FA8" w:rsidRPr="007F2FA8">
        <w:rPr>
          <w:rFonts w:ascii="Times New Roman" w:hAnsi="Times New Roman"/>
          <w:b/>
          <w:color w:val="000000" w:themeColor="text1"/>
          <w:lang w:val="fr-FR"/>
        </w:rPr>
        <w:t>=(</w:t>
      </w:r>
      <w:proofErr w:type="gramEnd"/>
      <w:r w:rsidR="007F2FA8" w:rsidRPr="007F2FA8">
        <w:rPr>
          <w:rFonts w:ascii="Times New Roman" w:hAnsi="Times New Roman"/>
          <w:b/>
          <w:color w:val="000000" w:themeColor="text1"/>
          <w:lang w:val="fr-FR"/>
        </w:rPr>
        <w:t>inc_t2-inc_t1)/inc_t1 if Identifier!=0</w:t>
      </w:r>
    </w:p>
    <w:p w14:paraId="0D4A9766" w14:textId="77777777" w:rsidR="007F2FA8" w:rsidRPr="007F2FA8" w:rsidRDefault="007F2FA8" w:rsidP="007F2FA8">
      <w:pPr>
        <w:spacing w:after="0" w:line="240" w:lineRule="auto"/>
        <w:jc w:val="both"/>
        <w:rPr>
          <w:rFonts w:ascii="Times New Roman" w:hAnsi="Times New Roman"/>
          <w:b/>
          <w:color w:val="000000" w:themeColor="text1"/>
          <w:lang w:val="en-CA"/>
        </w:rPr>
      </w:pPr>
      <w:r w:rsidRPr="007F2FA8">
        <w:rPr>
          <w:rFonts w:ascii="Times New Roman" w:hAnsi="Times New Roman"/>
          <w:b/>
          <w:color w:val="000000" w:themeColor="text1"/>
        </w:rPr>
        <w:t xml:space="preserve">    </w:t>
      </w:r>
      <w:proofErr w:type="gramStart"/>
      <w:r w:rsidRPr="007F2FA8">
        <w:rPr>
          <w:rFonts w:ascii="Times New Roman" w:hAnsi="Times New Roman"/>
          <w:b/>
          <w:color w:val="000000" w:themeColor="text1"/>
          <w:lang w:val="en-CA"/>
        </w:rPr>
        <w:t>replace</w:t>
      </w:r>
      <w:proofErr w:type="gramEnd"/>
      <w:r w:rsidRPr="007F2FA8">
        <w:rPr>
          <w:rFonts w:ascii="Times New Roman" w:hAnsi="Times New Roman"/>
          <w:b/>
          <w:color w:val="000000" w:themeColor="text1"/>
          <w:lang w:val="en-CA"/>
        </w:rPr>
        <w:t xml:space="preserve"> </w:t>
      </w:r>
      <w:proofErr w:type="spellStart"/>
      <w:r w:rsidRPr="007F2FA8">
        <w:rPr>
          <w:rFonts w:ascii="Times New Roman" w:hAnsi="Times New Roman"/>
          <w:b/>
          <w:color w:val="000000" w:themeColor="text1"/>
          <w:lang w:val="en-CA"/>
        </w:rPr>
        <w:t>g_inc</w:t>
      </w:r>
      <w:proofErr w:type="spellEnd"/>
      <w:r w:rsidRPr="007F2FA8">
        <w:rPr>
          <w:rFonts w:ascii="Times New Roman" w:hAnsi="Times New Roman"/>
          <w:b/>
          <w:color w:val="000000" w:themeColor="text1"/>
          <w:lang w:val="en-CA"/>
        </w:rPr>
        <w:t>=0 if Identifier==0</w:t>
      </w:r>
    </w:p>
    <w:p w14:paraId="5402BD2B" w14:textId="77777777" w:rsidR="004B26F1" w:rsidRPr="004B26F1" w:rsidRDefault="004B26F1" w:rsidP="004B26F1">
      <w:pPr>
        <w:spacing w:after="0" w:line="240" w:lineRule="auto"/>
        <w:jc w:val="both"/>
        <w:rPr>
          <w:rFonts w:ascii="Times New Roman" w:hAnsi="Times New Roman"/>
          <w:b/>
          <w:color w:val="000000" w:themeColor="text1"/>
          <w:lang w:val="fr-FR"/>
        </w:rPr>
      </w:pPr>
    </w:p>
    <w:p w14:paraId="081FEAA6" w14:textId="77777777" w:rsidR="004B26F1" w:rsidRPr="00BF7C37" w:rsidRDefault="004B26F1" w:rsidP="004B26F1">
      <w:pPr>
        <w:spacing w:after="0" w:line="240" w:lineRule="auto"/>
        <w:ind w:left="573" w:right="164" w:hanging="624"/>
        <w:jc w:val="both"/>
        <w:rPr>
          <w:rFonts w:ascii="Times New Roman" w:eastAsia="Times New Roman" w:hAnsi="Times New Roman"/>
          <w:lang w:val="fr-FR"/>
        </w:rPr>
      </w:pPr>
    </w:p>
    <w:p w14:paraId="4B79957B" w14:textId="77777777" w:rsidR="004B26F1" w:rsidRPr="00BA0EC3" w:rsidRDefault="004B26F1" w:rsidP="004B26F1">
      <w:pPr>
        <w:spacing w:after="0" w:line="240" w:lineRule="auto"/>
        <w:ind w:left="573" w:right="164" w:hanging="624"/>
        <w:jc w:val="both"/>
        <w:rPr>
          <w:rFonts w:ascii="Times New Roman" w:eastAsia="Times New Roman" w:hAnsi="Times New Roman"/>
          <w:lang w:val="fr-FR"/>
        </w:rPr>
      </w:pPr>
      <w:r w:rsidRPr="00BA0EC3">
        <w:rPr>
          <w:rFonts w:ascii="Times New Roman" w:eastAsia="Times New Roman" w:hAnsi="Times New Roman"/>
          <w:lang w:val="fr-FR"/>
        </w:rPr>
        <w:t>3.4</w:t>
      </w:r>
      <w:r w:rsidRPr="00BA0EC3">
        <w:rPr>
          <w:rFonts w:ascii="Times New Roman" w:eastAsia="Times New Roman" w:hAnsi="Times New Roman"/>
          <w:lang w:val="fr-FR"/>
        </w:rPr>
        <w:tab/>
      </w:r>
      <w:r w:rsidRPr="00A15D97">
        <w:rPr>
          <w:rFonts w:ascii="Times New Roman" w:eastAsia="Times New Roman" w:hAnsi="Times New Roman"/>
          <w:lang w:val="fr-FR"/>
        </w:rPr>
        <w:t xml:space="preserve">Dessinez </w:t>
      </w:r>
      <w:r w:rsidRPr="007F2FA8">
        <w:rPr>
          <w:rFonts w:ascii="Times New Roman" w:eastAsia="Times New Roman" w:hAnsi="Times New Roman"/>
          <w:b/>
          <w:lang w:val="fr-FR"/>
        </w:rPr>
        <w:t xml:space="preserve">la </w:t>
      </w:r>
      <w:r w:rsidRPr="007F2FA8">
        <w:rPr>
          <w:rFonts w:ascii="Times New Roman" w:eastAsia="Times New Roman" w:hAnsi="Times New Roman"/>
          <w:b/>
          <w:i/>
          <w:lang w:val="fr-FR"/>
        </w:rPr>
        <w:t>courbe d’incidence de la croissance</w:t>
      </w:r>
      <w:r>
        <w:rPr>
          <w:rFonts w:ascii="Times New Roman" w:eastAsia="Times New Roman" w:hAnsi="Times New Roman"/>
          <w:lang w:val="fr-FR"/>
        </w:rPr>
        <w:t xml:space="preserve"> à l’aide des</w:t>
      </w:r>
      <w:r w:rsidRPr="00A15D97">
        <w:rPr>
          <w:rFonts w:ascii="Times New Roman" w:eastAsia="Times New Roman" w:hAnsi="Times New Roman"/>
          <w:lang w:val="fr-FR"/>
        </w:rPr>
        <w:t xml:space="preserve"> variables </w:t>
      </w:r>
      <w:proofErr w:type="spellStart"/>
      <w:r w:rsidRPr="00A15D97">
        <w:rPr>
          <w:rFonts w:ascii="Times New Roman" w:eastAsia="Times New Roman" w:hAnsi="Times New Roman"/>
          <w:i/>
          <w:lang w:val="fr-FR"/>
        </w:rPr>
        <w:t>g_inc</w:t>
      </w:r>
      <w:proofErr w:type="spellEnd"/>
      <w:r w:rsidRPr="00A15D97">
        <w:rPr>
          <w:rFonts w:ascii="Times New Roman" w:eastAsia="Times New Roman" w:hAnsi="Times New Roman"/>
          <w:i/>
          <w:lang w:val="fr-FR"/>
        </w:rPr>
        <w:t xml:space="preserve"> </w:t>
      </w:r>
      <w:r>
        <w:rPr>
          <w:rFonts w:ascii="Times New Roman" w:eastAsia="Times New Roman" w:hAnsi="Times New Roman"/>
          <w:lang w:val="fr-FR"/>
        </w:rPr>
        <w:t>et</w:t>
      </w:r>
      <w:r w:rsidRPr="00A15D97">
        <w:rPr>
          <w:rFonts w:ascii="Times New Roman" w:eastAsia="Times New Roman" w:hAnsi="Times New Roman"/>
          <w:i/>
          <w:lang w:val="fr-FR"/>
        </w:rPr>
        <w:t xml:space="preserve"> </w:t>
      </w:r>
      <w:proofErr w:type="spellStart"/>
      <w:r w:rsidRPr="00A15D97">
        <w:rPr>
          <w:rFonts w:ascii="Times New Roman" w:eastAsia="Times New Roman" w:hAnsi="Times New Roman"/>
          <w:i/>
          <w:lang w:val="fr-FR"/>
        </w:rPr>
        <w:t>perc</w:t>
      </w:r>
      <w:proofErr w:type="spellEnd"/>
      <w:r w:rsidRPr="00BA0EC3">
        <w:rPr>
          <w:rFonts w:ascii="Times New Roman" w:eastAsia="Times New Roman" w:hAnsi="Times New Roman"/>
          <w:lang w:val="fr-FR"/>
        </w:rPr>
        <w:t>.</w:t>
      </w:r>
      <w:r>
        <w:rPr>
          <w:rFonts w:ascii="Times New Roman" w:eastAsia="Times New Roman" w:hAnsi="Times New Roman"/>
          <w:lang w:val="fr-FR"/>
        </w:rPr>
        <w:t xml:space="preserve"> Discutez des résultats.</w:t>
      </w:r>
    </w:p>
    <w:p w14:paraId="12686BD9"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53B9A5F8" w14:textId="77777777" w:rsidR="007F2FA8" w:rsidRDefault="00506B88" w:rsidP="007F2FA8">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43A445B3" w14:textId="047D277C" w:rsidR="00453F65" w:rsidRPr="00453F65" w:rsidRDefault="00453F65" w:rsidP="007F2FA8">
      <w:pPr>
        <w:spacing w:after="0" w:line="240" w:lineRule="auto"/>
        <w:jc w:val="both"/>
        <w:rPr>
          <w:rFonts w:ascii="Times New Roman" w:hAnsi="Times New Roman"/>
          <w:b/>
          <w:color w:val="000000" w:themeColor="text1"/>
          <w:lang w:val="en-CA"/>
        </w:rPr>
      </w:pPr>
      <w:proofErr w:type="gramStart"/>
      <w:r w:rsidRPr="00453F65">
        <w:rPr>
          <w:rFonts w:ascii="Times New Roman" w:hAnsi="Times New Roman"/>
          <w:b/>
          <w:color w:val="000000" w:themeColor="text1"/>
          <w:lang w:val="en-CA"/>
        </w:rPr>
        <w:t>gen</w:t>
      </w:r>
      <w:proofErr w:type="gramEnd"/>
      <w:r w:rsidRPr="00453F65">
        <w:rPr>
          <w:rFonts w:ascii="Times New Roman" w:hAnsi="Times New Roman"/>
          <w:b/>
          <w:color w:val="000000" w:themeColor="text1"/>
          <w:lang w:val="en-CA"/>
        </w:rPr>
        <w:t xml:space="preserve"> poor=(inc_t1&lt;10.2)</w:t>
      </w:r>
    </w:p>
    <w:p w14:paraId="1A5686C6" w14:textId="3E75DD04" w:rsidR="00453F65" w:rsidRDefault="00453F65" w:rsidP="007F2FA8">
      <w:pPr>
        <w:spacing w:after="0" w:line="240" w:lineRule="auto"/>
        <w:jc w:val="both"/>
        <w:rPr>
          <w:rFonts w:ascii="Times New Roman" w:hAnsi="Times New Roman"/>
          <w:b/>
          <w:color w:val="000000" w:themeColor="text1"/>
          <w:lang w:val="en-CA"/>
        </w:rPr>
      </w:pPr>
      <w:proofErr w:type="gramStart"/>
      <w:r w:rsidRPr="00453F65">
        <w:rPr>
          <w:rFonts w:ascii="Times New Roman" w:hAnsi="Times New Roman"/>
          <w:b/>
          <w:color w:val="000000" w:themeColor="text1"/>
          <w:lang w:val="en-CA"/>
        </w:rPr>
        <w:t>tab</w:t>
      </w:r>
      <w:proofErr w:type="gramEnd"/>
      <w:r w:rsidRPr="00453F65">
        <w:rPr>
          <w:rFonts w:ascii="Times New Roman" w:hAnsi="Times New Roman"/>
          <w:b/>
          <w:color w:val="000000" w:themeColor="text1"/>
          <w:lang w:val="en-CA"/>
        </w:rPr>
        <w:t xml:space="preserve"> poor </w:t>
      </w:r>
      <w:r>
        <w:rPr>
          <w:rFonts w:ascii="Times New Roman" w:hAnsi="Times New Roman"/>
          <w:b/>
          <w:color w:val="000000" w:themeColor="text1"/>
          <w:lang w:val="en-CA"/>
        </w:rPr>
        <w:t>[aw=weight]</w:t>
      </w:r>
    </w:p>
    <w:p w14:paraId="4AACB1BA" w14:textId="77777777" w:rsidR="00453F65" w:rsidRDefault="00453F65" w:rsidP="007F2FA8">
      <w:pPr>
        <w:spacing w:after="0" w:line="240" w:lineRule="auto"/>
        <w:jc w:val="both"/>
        <w:rPr>
          <w:rFonts w:ascii="Times New Roman" w:hAnsi="Times New Roman"/>
          <w:b/>
          <w:color w:val="000000" w:themeColor="text1"/>
          <w:lang w:val="en-CA"/>
        </w:rPr>
      </w:pPr>
    </w:p>
    <w:p w14:paraId="5E2B0D27" w14:textId="78C3E174" w:rsidR="00453F65" w:rsidRPr="00453F65" w:rsidRDefault="00453F65" w:rsidP="007F2FA8">
      <w:pPr>
        <w:spacing w:after="0" w:line="240" w:lineRule="auto"/>
        <w:jc w:val="both"/>
        <w:rPr>
          <w:rFonts w:ascii="Times New Roman" w:hAnsi="Times New Roman"/>
          <w:b/>
          <w:color w:val="000000" w:themeColor="text1"/>
          <w:lang w:val="en-CA"/>
        </w:rPr>
      </w:pPr>
      <w:r w:rsidRPr="00453F65">
        <w:rPr>
          <w:rFonts w:ascii="Times New Roman" w:hAnsi="Times New Roman"/>
          <w:b/>
          <w:noProof/>
          <w:color w:val="000000" w:themeColor="text1"/>
        </w:rPr>
        <w:drawing>
          <wp:inline distT="0" distB="0" distL="0" distR="0" wp14:anchorId="7F3480A0" wp14:editId="655CF835">
            <wp:extent cx="5486400" cy="890649"/>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890649"/>
                    </a:xfrm>
                    <a:prstGeom prst="rect">
                      <a:avLst/>
                    </a:prstGeom>
                    <a:noFill/>
                    <a:ln>
                      <a:noFill/>
                    </a:ln>
                  </pic:spPr>
                </pic:pic>
              </a:graphicData>
            </a:graphic>
          </wp:inline>
        </w:drawing>
      </w:r>
    </w:p>
    <w:p w14:paraId="3AAB05A3" w14:textId="77777777" w:rsidR="00453F65" w:rsidRDefault="00453F65" w:rsidP="007F2FA8">
      <w:pPr>
        <w:spacing w:after="0" w:line="240" w:lineRule="auto"/>
        <w:jc w:val="both"/>
        <w:rPr>
          <w:rFonts w:ascii="Times New Roman" w:hAnsi="Times New Roman"/>
          <w:b/>
          <w:color w:val="000000" w:themeColor="text1"/>
          <w:lang w:val="en-CA"/>
        </w:rPr>
      </w:pPr>
    </w:p>
    <w:p w14:paraId="0FAD6C15" w14:textId="7DF671D9" w:rsidR="007F2FA8" w:rsidRPr="00453F65" w:rsidRDefault="007F2FA8" w:rsidP="007F2FA8">
      <w:pPr>
        <w:spacing w:after="0" w:line="240" w:lineRule="auto"/>
        <w:jc w:val="both"/>
        <w:rPr>
          <w:rFonts w:ascii="Times New Roman" w:hAnsi="Times New Roman"/>
          <w:b/>
          <w:color w:val="000000" w:themeColor="text1"/>
          <w:lang w:val="en-CA"/>
        </w:rPr>
      </w:pPr>
      <w:proofErr w:type="gramStart"/>
      <w:r w:rsidRPr="00453F65">
        <w:rPr>
          <w:rFonts w:ascii="Times New Roman" w:hAnsi="Times New Roman"/>
          <w:b/>
          <w:color w:val="000000" w:themeColor="text1"/>
          <w:lang w:val="en-CA"/>
        </w:rPr>
        <w:t>gen</w:t>
      </w:r>
      <w:proofErr w:type="gramEnd"/>
      <w:r w:rsidRPr="00453F65">
        <w:rPr>
          <w:rFonts w:ascii="Times New Roman" w:hAnsi="Times New Roman"/>
          <w:b/>
          <w:color w:val="000000" w:themeColor="text1"/>
          <w:lang w:val="en-CA"/>
        </w:rPr>
        <w:t xml:space="preserve"> </w:t>
      </w:r>
      <w:proofErr w:type="spellStart"/>
      <w:r w:rsidRPr="00453F65">
        <w:rPr>
          <w:rFonts w:ascii="Times New Roman" w:hAnsi="Times New Roman"/>
          <w:b/>
          <w:color w:val="000000" w:themeColor="text1"/>
          <w:lang w:val="en-CA"/>
        </w:rPr>
        <w:t>g_mean</w:t>
      </w:r>
      <w:proofErr w:type="spellEnd"/>
      <w:r w:rsidRPr="00453F65">
        <w:rPr>
          <w:rFonts w:ascii="Times New Roman" w:hAnsi="Times New Roman"/>
          <w:b/>
          <w:color w:val="000000" w:themeColor="text1"/>
          <w:lang w:val="en-CA"/>
        </w:rPr>
        <w:t>=</w:t>
      </w:r>
      <w:proofErr w:type="spellStart"/>
      <w:r w:rsidRPr="00453F65">
        <w:rPr>
          <w:rFonts w:ascii="Times New Roman" w:hAnsi="Times New Roman"/>
          <w:b/>
          <w:color w:val="000000" w:themeColor="text1"/>
          <w:lang w:val="en-CA"/>
        </w:rPr>
        <w:t>g_mean</w:t>
      </w:r>
      <w:proofErr w:type="spellEnd"/>
    </w:p>
    <w:p w14:paraId="1420F90F" w14:textId="77777777" w:rsidR="007F2FA8" w:rsidRPr="007F2FA8" w:rsidRDefault="007F2FA8" w:rsidP="007F2FA8">
      <w:pPr>
        <w:spacing w:after="0" w:line="240" w:lineRule="auto"/>
        <w:jc w:val="both"/>
        <w:rPr>
          <w:rFonts w:ascii="Times New Roman" w:hAnsi="Times New Roman"/>
          <w:b/>
          <w:color w:val="000000" w:themeColor="text1"/>
          <w:lang w:val="en-CA"/>
        </w:rPr>
      </w:pPr>
      <w:proofErr w:type="gramStart"/>
      <w:r w:rsidRPr="007F2FA8">
        <w:rPr>
          <w:rFonts w:ascii="Times New Roman" w:hAnsi="Times New Roman"/>
          <w:b/>
          <w:color w:val="000000" w:themeColor="text1"/>
          <w:lang w:val="en-CA"/>
        </w:rPr>
        <w:t>line</w:t>
      </w:r>
      <w:proofErr w:type="gramEnd"/>
      <w:r w:rsidRPr="007F2FA8">
        <w:rPr>
          <w:rFonts w:ascii="Times New Roman" w:hAnsi="Times New Roman"/>
          <w:b/>
          <w:color w:val="000000" w:themeColor="text1"/>
          <w:lang w:val="en-CA"/>
        </w:rPr>
        <w:t xml:space="preserve"> </w:t>
      </w:r>
      <w:proofErr w:type="spellStart"/>
      <w:r w:rsidRPr="007F2FA8">
        <w:rPr>
          <w:rFonts w:ascii="Times New Roman" w:hAnsi="Times New Roman"/>
          <w:b/>
          <w:color w:val="000000" w:themeColor="text1"/>
          <w:lang w:val="en-CA"/>
        </w:rPr>
        <w:t>g_inc</w:t>
      </w:r>
      <w:proofErr w:type="spellEnd"/>
      <w:r w:rsidRPr="007F2FA8">
        <w:rPr>
          <w:rFonts w:ascii="Times New Roman" w:hAnsi="Times New Roman"/>
          <w:b/>
          <w:color w:val="000000" w:themeColor="text1"/>
          <w:lang w:val="en-CA"/>
        </w:rPr>
        <w:t xml:space="preserve"> </w:t>
      </w:r>
      <w:proofErr w:type="spellStart"/>
      <w:r w:rsidRPr="007F2FA8">
        <w:rPr>
          <w:rFonts w:ascii="Times New Roman" w:hAnsi="Times New Roman"/>
          <w:b/>
          <w:color w:val="000000" w:themeColor="text1"/>
          <w:lang w:val="en-CA"/>
        </w:rPr>
        <w:t>g_mean</w:t>
      </w:r>
      <w:proofErr w:type="spellEnd"/>
      <w:r w:rsidRPr="007F2FA8">
        <w:rPr>
          <w:rFonts w:ascii="Times New Roman" w:hAnsi="Times New Roman"/>
          <w:b/>
          <w:color w:val="000000" w:themeColor="text1"/>
          <w:lang w:val="en-CA"/>
        </w:rPr>
        <w:t xml:space="preserve"> perc, ///</w:t>
      </w:r>
    </w:p>
    <w:p w14:paraId="4FFF5F62" w14:textId="77777777" w:rsidR="007F2FA8" w:rsidRPr="007F2FA8" w:rsidRDefault="007F2FA8" w:rsidP="007F2FA8">
      <w:pPr>
        <w:spacing w:after="0" w:line="240" w:lineRule="auto"/>
        <w:jc w:val="both"/>
        <w:rPr>
          <w:rFonts w:ascii="Times New Roman" w:hAnsi="Times New Roman"/>
          <w:b/>
          <w:color w:val="000000" w:themeColor="text1"/>
          <w:lang w:val="fr-FR"/>
        </w:rPr>
      </w:pPr>
      <w:proofErr w:type="spellStart"/>
      <w:proofErr w:type="gramStart"/>
      <w:r w:rsidRPr="007F2FA8">
        <w:rPr>
          <w:rFonts w:ascii="Times New Roman" w:hAnsi="Times New Roman"/>
          <w:b/>
          <w:color w:val="000000" w:themeColor="text1"/>
          <w:lang w:val="fr-FR"/>
        </w:rPr>
        <w:t>title</w:t>
      </w:r>
      <w:proofErr w:type="spellEnd"/>
      <w:r w:rsidRPr="007F2FA8">
        <w:rPr>
          <w:rFonts w:ascii="Times New Roman" w:hAnsi="Times New Roman"/>
          <w:b/>
          <w:color w:val="000000" w:themeColor="text1"/>
          <w:lang w:val="fr-FR"/>
        </w:rPr>
        <w:t>(</w:t>
      </w:r>
      <w:proofErr w:type="gramEnd"/>
      <w:r w:rsidRPr="007F2FA8">
        <w:rPr>
          <w:rFonts w:ascii="Times New Roman" w:hAnsi="Times New Roman"/>
          <w:b/>
          <w:color w:val="000000" w:themeColor="text1"/>
          <w:lang w:val="fr-FR"/>
        </w:rPr>
        <w:t>courbe d’incidence de la croissance ) ///</w:t>
      </w:r>
    </w:p>
    <w:p w14:paraId="12FB0F84" w14:textId="77777777" w:rsidR="007F2FA8" w:rsidRPr="007F2FA8" w:rsidRDefault="007F2FA8" w:rsidP="007F2FA8">
      <w:pPr>
        <w:spacing w:after="0" w:line="240" w:lineRule="auto"/>
        <w:jc w:val="both"/>
        <w:rPr>
          <w:rFonts w:ascii="Times New Roman" w:hAnsi="Times New Roman"/>
          <w:b/>
          <w:color w:val="000000" w:themeColor="text1"/>
          <w:lang w:val="fr-FR"/>
        </w:rPr>
      </w:pPr>
      <w:proofErr w:type="spellStart"/>
      <w:proofErr w:type="gramStart"/>
      <w:r w:rsidRPr="007F2FA8">
        <w:rPr>
          <w:rFonts w:ascii="Times New Roman" w:hAnsi="Times New Roman"/>
          <w:b/>
          <w:color w:val="000000" w:themeColor="text1"/>
          <w:lang w:val="fr-FR"/>
        </w:rPr>
        <w:t>yline</w:t>
      </w:r>
      <w:proofErr w:type="spellEnd"/>
      <w:r w:rsidRPr="007F2FA8">
        <w:rPr>
          <w:rFonts w:ascii="Times New Roman" w:hAnsi="Times New Roman"/>
          <w:b/>
          <w:color w:val="000000" w:themeColor="text1"/>
          <w:lang w:val="fr-FR"/>
        </w:rPr>
        <w:t>(</w:t>
      </w:r>
      <w:proofErr w:type="gramEnd"/>
      <w:r w:rsidRPr="007F2FA8">
        <w:rPr>
          <w:rFonts w:ascii="Times New Roman" w:hAnsi="Times New Roman"/>
          <w:b/>
          <w:color w:val="000000" w:themeColor="text1"/>
          <w:lang w:val="fr-FR"/>
        </w:rPr>
        <w:t>`</w:t>
      </w:r>
      <w:proofErr w:type="spellStart"/>
      <w:r w:rsidRPr="007F2FA8">
        <w:rPr>
          <w:rFonts w:ascii="Times New Roman" w:hAnsi="Times New Roman"/>
          <w:b/>
          <w:color w:val="000000" w:themeColor="text1"/>
          <w:lang w:val="fr-FR"/>
        </w:rPr>
        <w:t>g_mean</w:t>
      </w:r>
      <w:proofErr w:type="spellEnd"/>
      <w:r w:rsidRPr="007F2FA8">
        <w:rPr>
          <w:rFonts w:ascii="Times New Roman" w:hAnsi="Times New Roman"/>
          <w:b/>
          <w:color w:val="000000" w:themeColor="text1"/>
          <w:lang w:val="fr-FR"/>
        </w:rPr>
        <w:t>') ///</w:t>
      </w:r>
    </w:p>
    <w:p w14:paraId="448EF76C" w14:textId="77777777" w:rsidR="007F2FA8" w:rsidRPr="007F2FA8" w:rsidRDefault="007F2FA8" w:rsidP="007F2FA8">
      <w:pPr>
        <w:spacing w:after="0" w:line="240" w:lineRule="auto"/>
        <w:jc w:val="both"/>
        <w:rPr>
          <w:rFonts w:ascii="Times New Roman" w:hAnsi="Times New Roman"/>
          <w:b/>
          <w:color w:val="000000" w:themeColor="text1"/>
          <w:lang w:val="fr-FR"/>
        </w:rPr>
      </w:pPr>
      <w:proofErr w:type="spellStart"/>
      <w:proofErr w:type="gramStart"/>
      <w:r w:rsidRPr="007F2FA8">
        <w:rPr>
          <w:rFonts w:ascii="Times New Roman" w:hAnsi="Times New Roman"/>
          <w:b/>
          <w:color w:val="000000" w:themeColor="text1"/>
          <w:lang w:val="fr-FR"/>
        </w:rPr>
        <w:lastRenderedPageBreak/>
        <w:t>legend</w:t>
      </w:r>
      <w:proofErr w:type="spellEnd"/>
      <w:r w:rsidRPr="007F2FA8">
        <w:rPr>
          <w:rFonts w:ascii="Times New Roman" w:hAnsi="Times New Roman"/>
          <w:b/>
          <w:color w:val="000000" w:themeColor="text1"/>
          <w:lang w:val="fr-FR"/>
        </w:rPr>
        <w:t>(</w:t>
      </w:r>
      <w:proofErr w:type="spellStart"/>
      <w:proofErr w:type="gramEnd"/>
      <w:r w:rsidRPr="007F2FA8">
        <w:rPr>
          <w:rFonts w:ascii="Times New Roman" w:hAnsi="Times New Roman"/>
          <w:b/>
          <w:color w:val="000000" w:themeColor="text1"/>
          <w:lang w:val="fr-FR"/>
        </w:rPr>
        <w:t>order</w:t>
      </w:r>
      <w:proofErr w:type="spellEnd"/>
      <w:r w:rsidRPr="007F2FA8">
        <w:rPr>
          <w:rFonts w:ascii="Times New Roman" w:hAnsi="Times New Roman"/>
          <w:b/>
          <w:color w:val="000000" w:themeColor="text1"/>
          <w:lang w:val="fr-FR"/>
        </w:rPr>
        <w:t>( 1 "CIC " 2 "Taux de croissance moyenne")) ///</w:t>
      </w:r>
    </w:p>
    <w:p w14:paraId="3BB6B41D" w14:textId="77777777" w:rsidR="007F2FA8" w:rsidRPr="007F2FA8" w:rsidRDefault="007F2FA8" w:rsidP="007F2FA8">
      <w:pPr>
        <w:spacing w:after="0" w:line="240" w:lineRule="auto"/>
        <w:jc w:val="both"/>
        <w:rPr>
          <w:rFonts w:ascii="Times New Roman" w:hAnsi="Times New Roman"/>
          <w:b/>
          <w:color w:val="000000" w:themeColor="text1"/>
          <w:lang w:val="fr-FR"/>
        </w:rPr>
      </w:pPr>
      <w:proofErr w:type="spellStart"/>
      <w:proofErr w:type="gramStart"/>
      <w:r w:rsidRPr="007F2FA8">
        <w:rPr>
          <w:rFonts w:ascii="Times New Roman" w:hAnsi="Times New Roman"/>
          <w:b/>
          <w:color w:val="000000" w:themeColor="text1"/>
          <w:lang w:val="fr-FR"/>
        </w:rPr>
        <w:t>xtitle</w:t>
      </w:r>
      <w:proofErr w:type="spellEnd"/>
      <w:r w:rsidRPr="007F2FA8">
        <w:rPr>
          <w:rFonts w:ascii="Times New Roman" w:hAnsi="Times New Roman"/>
          <w:b/>
          <w:color w:val="000000" w:themeColor="text1"/>
          <w:lang w:val="fr-FR"/>
        </w:rPr>
        <w:t>(</w:t>
      </w:r>
      <w:proofErr w:type="gramEnd"/>
      <w:r w:rsidRPr="007F2FA8">
        <w:rPr>
          <w:rFonts w:ascii="Times New Roman" w:hAnsi="Times New Roman"/>
          <w:b/>
          <w:color w:val="000000" w:themeColor="text1"/>
          <w:lang w:val="fr-FR"/>
        </w:rPr>
        <w:t xml:space="preserve">Percentiles (p)) </w:t>
      </w:r>
      <w:proofErr w:type="spellStart"/>
      <w:r w:rsidRPr="007F2FA8">
        <w:rPr>
          <w:rFonts w:ascii="Times New Roman" w:hAnsi="Times New Roman"/>
          <w:b/>
          <w:color w:val="000000" w:themeColor="text1"/>
          <w:lang w:val="fr-FR"/>
        </w:rPr>
        <w:t>ytitle</w:t>
      </w:r>
      <w:proofErr w:type="spellEnd"/>
      <w:r w:rsidRPr="007F2FA8">
        <w:rPr>
          <w:rFonts w:ascii="Times New Roman" w:hAnsi="Times New Roman"/>
          <w:b/>
          <w:color w:val="000000" w:themeColor="text1"/>
          <w:lang w:val="fr-FR"/>
        </w:rPr>
        <w:t>(croissance des revenus)  ///</w:t>
      </w:r>
    </w:p>
    <w:p w14:paraId="4AFE2758" w14:textId="6B289A1E" w:rsidR="004B26F1" w:rsidRDefault="007F2FA8" w:rsidP="007F2FA8">
      <w:pPr>
        <w:spacing w:after="0" w:line="240" w:lineRule="auto"/>
        <w:jc w:val="both"/>
        <w:rPr>
          <w:rFonts w:ascii="Times New Roman" w:hAnsi="Times New Roman"/>
          <w:b/>
          <w:color w:val="000000" w:themeColor="text1"/>
          <w:lang w:val="fr-FR"/>
        </w:rPr>
      </w:pPr>
      <w:proofErr w:type="spellStart"/>
      <w:proofErr w:type="gramStart"/>
      <w:r w:rsidRPr="007F2FA8">
        <w:rPr>
          <w:rFonts w:ascii="Times New Roman" w:hAnsi="Times New Roman"/>
          <w:b/>
          <w:color w:val="000000" w:themeColor="text1"/>
          <w:lang w:val="fr-FR"/>
        </w:rPr>
        <w:t>plotregion</w:t>
      </w:r>
      <w:proofErr w:type="spellEnd"/>
      <w:r w:rsidRPr="007F2FA8">
        <w:rPr>
          <w:rFonts w:ascii="Times New Roman" w:hAnsi="Times New Roman"/>
          <w:b/>
          <w:color w:val="000000" w:themeColor="text1"/>
          <w:lang w:val="fr-FR"/>
        </w:rPr>
        <w:t>(</w:t>
      </w:r>
      <w:proofErr w:type="spellStart"/>
      <w:proofErr w:type="gramEnd"/>
      <w:r w:rsidRPr="007F2FA8">
        <w:rPr>
          <w:rFonts w:ascii="Times New Roman" w:hAnsi="Times New Roman"/>
          <w:b/>
          <w:color w:val="000000" w:themeColor="text1"/>
          <w:lang w:val="fr-FR"/>
        </w:rPr>
        <w:t>margin</w:t>
      </w:r>
      <w:proofErr w:type="spellEnd"/>
      <w:r w:rsidRPr="007F2FA8">
        <w:rPr>
          <w:rFonts w:ascii="Times New Roman" w:hAnsi="Times New Roman"/>
          <w:b/>
          <w:color w:val="000000" w:themeColor="text1"/>
          <w:lang w:val="fr-FR"/>
        </w:rPr>
        <w:t>(</w:t>
      </w:r>
      <w:proofErr w:type="spellStart"/>
      <w:r w:rsidRPr="007F2FA8">
        <w:rPr>
          <w:rFonts w:ascii="Times New Roman" w:hAnsi="Times New Roman"/>
          <w:b/>
          <w:color w:val="000000" w:themeColor="text1"/>
          <w:lang w:val="fr-FR"/>
        </w:rPr>
        <w:t>zero</w:t>
      </w:r>
      <w:proofErr w:type="spellEnd"/>
      <w:r w:rsidRPr="007F2FA8">
        <w:rPr>
          <w:rFonts w:ascii="Times New Roman" w:hAnsi="Times New Roman"/>
          <w:b/>
          <w:color w:val="000000" w:themeColor="text1"/>
          <w:lang w:val="fr-FR"/>
        </w:rPr>
        <w:t>))</w:t>
      </w:r>
    </w:p>
    <w:p w14:paraId="26B02049" w14:textId="77777777" w:rsidR="007313A7" w:rsidRDefault="007313A7" w:rsidP="007F2FA8">
      <w:pPr>
        <w:spacing w:after="0" w:line="240" w:lineRule="auto"/>
        <w:jc w:val="both"/>
        <w:rPr>
          <w:rFonts w:ascii="Times New Roman" w:hAnsi="Times New Roman"/>
          <w:b/>
          <w:color w:val="000000" w:themeColor="text1"/>
          <w:lang w:val="fr-FR"/>
        </w:rPr>
      </w:pPr>
    </w:p>
    <w:p w14:paraId="4DD34F29" w14:textId="77777777" w:rsidR="007313A7" w:rsidRDefault="007313A7" w:rsidP="007F2FA8">
      <w:pPr>
        <w:spacing w:after="0" w:line="240" w:lineRule="auto"/>
        <w:jc w:val="both"/>
        <w:rPr>
          <w:rFonts w:ascii="Times New Roman" w:hAnsi="Times New Roman"/>
          <w:b/>
          <w:color w:val="000000" w:themeColor="text1"/>
          <w:lang w:val="fr-FR"/>
        </w:rPr>
      </w:pPr>
    </w:p>
    <w:p w14:paraId="3E90AC0A" w14:textId="74E2F7BC" w:rsidR="007313A7" w:rsidRDefault="007313A7" w:rsidP="007F2FA8">
      <w:pPr>
        <w:spacing w:after="0" w:line="240" w:lineRule="auto"/>
        <w:jc w:val="both"/>
        <w:rPr>
          <w:rFonts w:ascii="Times New Roman" w:hAnsi="Times New Roman"/>
          <w:b/>
          <w:color w:val="000000" w:themeColor="text1"/>
          <w:lang w:val="fr-FR"/>
        </w:rPr>
      </w:pPr>
      <w:r w:rsidRPr="007313A7">
        <w:rPr>
          <w:rFonts w:ascii="Times New Roman" w:hAnsi="Times New Roman"/>
          <w:b/>
          <w:color w:val="000000" w:themeColor="text1"/>
          <w:u w:val="single"/>
          <w:lang w:val="fr-FR"/>
        </w:rPr>
        <w:t>Illustration</w:t>
      </w:r>
      <w:r>
        <w:rPr>
          <w:rFonts w:ascii="Times New Roman" w:hAnsi="Times New Roman"/>
          <w:b/>
          <w:color w:val="000000" w:themeColor="text1"/>
          <w:lang w:val="fr-FR"/>
        </w:rPr>
        <w:t xml:space="preserve"> : </w:t>
      </w:r>
    </w:p>
    <w:p w14:paraId="530475CB" w14:textId="060D5B34" w:rsidR="007313A7" w:rsidRDefault="00145071" w:rsidP="007F2FA8">
      <w:pPr>
        <w:spacing w:after="0" w:line="240" w:lineRule="auto"/>
        <w:jc w:val="both"/>
        <w:rPr>
          <w:rFonts w:ascii="Times New Roman" w:hAnsi="Times New Roman"/>
          <w:b/>
          <w:color w:val="000000" w:themeColor="text1"/>
          <w:lang w:val="en-CA"/>
        </w:rPr>
      </w:pPr>
      <w:r w:rsidRPr="00145071">
        <w:rPr>
          <w:rFonts w:ascii="Times New Roman" w:hAnsi="Times New Roman"/>
          <w:b/>
          <w:noProof/>
          <w:color w:val="000000" w:themeColor="text1"/>
        </w:rPr>
        <w:drawing>
          <wp:inline distT="0" distB="0" distL="0" distR="0" wp14:anchorId="16A52C30" wp14:editId="4F044FCB">
            <wp:extent cx="5029200" cy="304165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9200" cy="3041650"/>
                    </a:xfrm>
                    <a:prstGeom prst="rect">
                      <a:avLst/>
                    </a:prstGeom>
                    <a:noFill/>
                    <a:ln>
                      <a:noFill/>
                    </a:ln>
                  </pic:spPr>
                </pic:pic>
              </a:graphicData>
            </a:graphic>
          </wp:inline>
        </w:drawing>
      </w:r>
    </w:p>
    <w:p w14:paraId="64D095F8" w14:textId="77777777" w:rsidR="00426471" w:rsidRPr="007F2FA8" w:rsidRDefault="00426471" w:rsidP="007F2FA8">
      <w:pPr>
        <w:spacing w:after="0" w:line="240" w:lineRule="auto"/>
        <w:jc w:val="both"/>
        <w:rPr>
          <w:rFonts w:ascii="Times New Roman" w:hAnsi="Times New Roman"/>
          <w:b/>
          <w:color w:val="000000" w:themeColor="text1"/>
          <w:lang w:val="en-CA"/>
        </w:rPr>
      </w:pPr>
    </w:p>
    <w:p w14:paraId="133827B3" w14:textId="5ED77D64" w:rsidR="004B26F1" w:rsidRPr="00061B50" w:rsidRDefault="00DA3FA7" w:rsidP="004B26F1">
      <w:pPr>
        <w:spacing w:after="0" w:line="240" w:lineRule="auto"/>
        <w:ind w:left="573" w:right="164" w:hanging="624"/>
        <w:jc w:val="both"/>
        <w:rPr>
          <w:rFonts w:ascii="Times New Roman" w:eastAsia="Times New Roman" w:hAnsi="Times New Roman"/>
          <w:b/>
        </w:rPr>
      </w:pPr>
      <w:r w:rsidRPr="00DA3FA7">
        <w:rPr>
          <w:rFonts w:ascii="Times New Roman" w:eastAsia="Times New Roman" w:hAnsi="Times New Roman"/>
          <w:b/>
          <w:u w:val="single"/>
        </w:rPr>
        <w:t>Commentaire</w:t>
      </w:r>
      <w:r>
        <w:rPr>
          <w:rFonts w:ascii="Times New Roman" w:eastAsia="Times New Roman" w:hAnsi="Times New Roman"/>
          <w:b/>
        </w:rPr>
        <w:t xml:space="preserve"> : </w:t>
      </w:r>
      <w:r w:rsidR="00061B50" w:rsidRPr="00061B50">
        <w:rPr>
          <w:rFonts w:ascii="Times New Roman" w:eastAsia="Times New Roman" w:hAnsi="Times New Roman"/>
          <w:b/>
        </w:rPr>
        <w:t>L’évolution des taux de croissance indique une baisse des revenus avec une baisse plus prononcée pour les plus aisés.</w:t>
      </w:r>
    </w:p>
    <w:p w14:paraId="22132C1B" w14:textId="77777777" w:rsidR="00061B50" w:rsidRPr="00061B50" w:rsidRDefault="00061B50" w:rsidP="004B26F1">
      <w:pPr>
        <w:spacing w:after="0" w:line="240" w:lineRule="auto"/>
        <w:ind w:left="573" w:right="164" w:hanging="624"/>
        <w:jc w:val="both"/>
        <w:rPr>
          <w:rFonts w:ascii="Times New Roman" w:eastAsia="Times New Roman" w:hAnsi="Times New Roman"/>
        </w:rPr>
      </w:pPr>
    </w:p>
    <w:p w14:paraId="6C57B180" w14:textId="77777777" w:rsidR="004B26F1" w:rsidRPr="00EC03D1" w:rsidRDefault="004B26F1" w:rsidP="004B26F1">
      <w:pPr>
        <w:spacing w:after="0" w:line="240" w:lineRule="auto"/>
        <w:ind w:left="573" w:right="164" w:hanging="624"/>
        <w:jc w:val="both"/>
        <w:rPr>
          <w:rFonts w:ascii="Times New Roman" w:eastAsia="Times New Roman" w:hAnsi="Times New Roman"/>
          <w:lang w:val="fr-FR"/>
        </w:rPr>
      </w:pPr>
      <w:r w:rsidRPr="00EC03D1">
        <w:rPr>
          <w:rFonts w:ascii="Times New Roman" w:eastAsia="Times New Roman" w:hAnsi="Times New Roman"/>
          <w:lang w:val="fr-FR"/>
        </w:rPr>
        <w:t>3.5</w:t>
      </w:r>
      <w:r w:rsidRPr="00EC03D1">
        <w:rPr>
          <w:rFonts w:ascii="Times New Roman" w:eastAsia="Times New Roman" w:hAnsi="Times New Roman"/>
          <w:lang w:val="fr-FR"/>
        </w:rPr>
        <w:tab/>
      </w:r>
      <w:r w:rsidRPr="003B65C4">
        <w:rPr>
          <w:rFonts w:ascii="Times New Roman" w:eastAsia="Times New Roman" w:hAnsi="Times New Roman"/>
          <w:lang w:val="fr-FR"/>
        </w:rPr>
        <w:t xml:space="preserve">Supposons que le seuil de pauvreté est égal à </w:t>
      </w:r>
      <w:r>
        <w:rPr>
          <w:rFonts w:ascii="Times New Roman" w:eastAsia="Times New Roman" w:hAnsi="Times New Roman"/>
          <w:lang w:val="fr-FR"/>
        </w:rPr>
        <w:t>10.2</w:t>
      </w:r>
      <w:r w:rsidRPr="003B65C4">
        <w:rPr>
          <w:rFonts w:ascii="Times New Roman" w:eastAsia="Times New Roman" w:hAnsi="Times New Roman"/>
          <w:lang w:val="fr-FR"/>
        </w:rPr>
        <w:t>. Estime</w:t>
      </w:r>
      <w:r>
        <w:rPr>
          <w:rFonts w:ascii="Times New Roman" w:eastAsia="Times New Roman" w:hAnsi="Times New Roman"/>
          <w:lang w:val="fr-FR"/>
        </w:rPr>
        <w:t xml:space="preserve">z </w:t>
      </w:r>
      <w:r w:rsidRPr="003B65C4">
        <w:rPr>
          <w:rFonts w:ascii="Times New Roman" w:eastAsia="Times New Roman" w:hAnsi="Times New Roman"/>
          <w:lang w:val="fr-FR"/>
        </w:rPr>
        <w:t>l'indice</w:t>
      </w:r>
      <w:r>
        <w:rPr>
          <w:rFonts w:ascii="Times New Roman" w:eastAsia="Times New Roman" w:hAnsi="Times New Roman"/>
          <w:lang w:val="fr-FR"/>
        </w:rPr>
        <w:t xml:space="preserve"> pro-pauvres de</w:t>
      </w:r>
      <w:r w:rsidRPr="003B65C4">
        <w:rPr>
          <w:rFonts w:ascii="Times New Roman" w:eastAsia="Times New Roman" w:hAnsi="Times New Roman"/>
          <w:lang w:val="fr-FR"/>
        </w:rPr>
        <w:t xml:space="preserve"> Chen et </w:t>
      </w:r>
      <w:proofErr w:type="spellStart"/>
      <w:r w:rsidRPr="003B65C4">
        <w:rPr>
          <w:rFonts w:ascii="Times New Roman" w:eastAsia="Times New Roman" w:hAnsi="Times New Roman"/>
          <w:lang w:val="fr-FR"/>
        </w:rPr>
        <w:t>Ravallion</w:t>
      </w:r>
      <w:proofErr w:type="spellEnd"/>
      <w:r w:rsidRPr="003B65C4">
        <w:rPr>
          <w:rFonts w:ascii="Times New Roman" w:eastAsia="Times New Roman" w:hAnsi="Times New Roman"/>
          <w:lang w:val="fr-FR"/>
        </w:rPr>
        <w:t xml:space="preserve"> (2003) (</w:t>
      </w:r>
      <m:oMath>
        <m:r>
          <w:rPr>
            <w:rFonts w:ascii="Cambria Math" w:eastAsia="Times New Roman" w:hAnsi="Cambria Math"/>
          </w:rPr>
          <m:t>IP</m:t>
        </m:r>
        <m:r>
          <w:rPr>
            <w:rFonts w:ascii="Cambria Math" w:eastAsia="Times New Roman" w:hAnsi="Cambria Math"/>
            <w:lang w:val="fr-FR"/>
          </w:rPr>
          <m:t>=</m:t>
        </m:r>
        <m:f>
          <m:fPr>
            <m:ctrlPr>
              <w:ins w:id="2" w:author="Namaro YAGO" w:date="2021-03-23T09:30:00Z">
                <w:rPr>
                  <w:rFonts w:ascii="Cambria Math" w:eastAsia="Times New Roman" w:hAnsi="Cambria Math"/>
                  <w:i/>
                  <w:iCs/>
                </w:rPr>
              </w:ins>
            </m:ctrlPr>
          </m:fPr>
          <m:num>
            <m:r>
              <w:rPr>
                <w:rFonts w:ascii="Cambria Math" w:eastAsia="Times New Roman" w:hAnsi="Cambria Math"/>
                <w:lang w:val="fr-FR"/>
              </w:rPr>
              <m:t>1</m:t>
            </m:r>
          </m:num>
          <m:den>
            <m:r>
              <w:rPr>
                <w:rFonts w:ascii="Cambria Math" w:eastAsia="Times New Roman" w:hAnsi="Cambria Math"/>
              </w:rPr>
              <m:t>q</m:t>
            </m:r>
          </m:den>
        </m:f>
        <m:nary>
          <m:naryPr>
            <m:chr m:val="∑"/>
            <m:limLoc m:val="subSup"/>
            <m:ctrlPr>
              <w:ins w:id="3" w:author="Namaro YAGO" w:date="2021-03-23T09:30:00Z">
                <w:rPr>
                  <w:rFonts w:ascii="Cambria Math" w:eastAsia="Times New Roman" w:hAnsi="Cambria Math"/>
                  <w:i/>
                  <w:iCs/>
                </w:rPr>
              </w:ins>
            </m:ctrlPr>
          </m:naryPr>
          <m:sub>
            <m:r>
              <w:rPr>
                <w:rFonts w:ascii="Cambria Math" w:eastAsia="Times New Roman" w:hAnsi="Cambria Math"/>
              </w:rPr>
              <m:t>i</m:t>
            </m:r>
            <m:r>
              <w:rPr>
                <w:rFonts w:ascii="Cambria Math" w:eastAsia="Times New Roman" w:hAnsi="Cambria Math"/>
                <w:lang w:val="fr-FR"/>
              </w:rPr>
              <m:t>=1</m:t>
            </m:r>
          </m:sub>
          <m:sup>
            <m:r>
              <w:rPr>
                <w:rFonts w:ascii="Cambria Math" w:eastAsia="Times New Roman" w:hAnsi="Cambria Math"/>
              </w:rPr>
              <m:t>q</m:t>
            </m:r>
          </m:sup>
          <m:e>
            <m:sSup>
              <m:sSupPr>
                <m:ctrlPr>
                  <w:ins w:id="4" w:author="Namaro YAGO" w:date="2021-03-23T09:30:00Z">
                    <w:rPr>
                      <w:rFonts w:ascii="Cambria Math" w:eastAsia="Times New Roman" w:hAnsi="Cambria Math"/>
                      <w:i/>
                      <w:iCs/>
                    </w:rPr>
                  </w:ins>
                </m:ctrlPr>
              </m:sSupPr>
              <m:e>
                <m:r>
                  <w:rPr>
                    <w:rFonts w:ascii="Cambria Math" w:eastAsia="Times New Roman" w:hAnsi="Cambria Math"/>
                  </w:rPr>
                  <m:t>γ</m:t>
                </m:r>
              </m:e>
              <m:sup>
                <m:r>
                  <w:rPr>
                    <w:rFonts w:ascii="Cambria Math" w:eastAsia="Times New Roman" w:hAnsi="Cambria Math"/>
                  </w:rPr>
                  <m:t>t</m:t>
                </m:r>
              </m:sup>
            </m:sSup>
            <m:d>
              <m:dPr>
                <m:ctrlPr>
                  <w:ins w:id="5" w:author="Namaro YAGO" w:date="2021-03-23T09:30:00Z">
                    <w:rPr>
                      <w:rFonts w:ascii="Cambria Math" w:eastAsia="Times New Roman" w:hAnsi="Cambria Math"/>
                      <w:i/>
                      <w:iCs/>
                    </w:rPr>
                  </w:ins>
                </m:ctrlPr>
              </m:dPr>
              <m:e>
                <m:sSub>
                  <m:sSubPr>
                    <m:ctrlPr>
                      <w:ins w:id="6" w:author="Namaro YAGO" w:date="2021-03-23T09:30:00Z">
                        <w:rPr>
                          <w:rFonts w:ascii="Cambria Math" w:eastAsia="Times New Roman" w:hAnsi="Cambria Math"/>
                          <w:i/>
                          <w:iCs/>
                        </w:rPr>
                      </w:ins>
                    </m:ctrlPr>
                  </m:sSubPr>
                  <m:e>
                    <m:r>
                      <w:rPr>
                        <w:rFonts w:ascii="Cambria Math" w:eastAsia="Times New Roman" w:hAnsi="Cambria Math"/>
                      </w:rPr>
                      <m:t>p</m:t>
                    </m:r>
                  </m:e>
                  <m:sub>
                    <m:r>
                      <w:rPr>
                        <w:rFonts w:ascii="Cambria Math" w:eastAsia="Times New Roman" w:hAnsi="Cambria Math"/>
                      </w:rPr>
                      <m:t>i</m:t>
                    </m:r>
                  </m:sub>
                </m:sSub>
              </m:e>
            </m:d>
          </m:e>
        </m:nary>
      </m:oMath>
      <w:r w:rsidRPr="003B65C4">
        <w:rPr>
          <w:rFonts w:ascii="Times New Roman" w:eastAsia="Times New Roman" w:hAnsi="Times New Roman"/>
          <w:lang w:val="fr-FR"/>
        </w:rPr>
        <w:t>)</w:t>
      </w:r>
      <w:r w:rsidRPr="00EC03D1">
        <w:rPr>
          <w:rFonts w:ascii="Times New Roman" w:eastAsia="Times New Roman" w:hAnsi="Times New Roman"/>
          <w:lang w:val="fr-FR"/>
        </w:rPr>
        <w:t>.</w:t>
      </w:r>
      <w:r>
        <w:rPr>
          <w:rFonts w:ascii="Times New Roman" w:eastAsia="Times New Roman" w:hAnsi="Times New Roman"/>
          <w:lang w:val="fr-FR"/>
        </w:rPr>
        <w:t xml:space="preserve"> Discutez des résultats.</w:t>
      </w:r>
    </w:p>
    <w:p w14:paraId="7B417388" w14:textId="77777777" w:rsidR="004B26F1" w:rsidRDefault="004B26F1" w:rsidP="004B26F1">
      <w:pPr>
        <w:spacing w:after="0" w:line="240" w:lineRule="auto"/>
        <w:jc w:val="both"/>
        <w:rPr>
          <w:rFonts w:ascii="Times New Roman" w:hAnsi="Times New Roman"/>
          <w:b/>
          <w:color w:val="000000" w:themeColor="text1"/>
          <w:lang w:val="fr-FR"/>
        </w:rPr>
      </w:pPr>
    </w:p>
    <w:p w14:paraId="415BB38C" w14:textId="77777777" w:rsidR="00C35DBF" w:rsidRDefault="00506B88" w:rsidP="00C35DBF">
      <w:pPr>
        <w:spacing w:after="0" w:line="240" w:lineRule="auto"/>
        <w:jc w:val="both"/>
        <w:rPr>
          <w:rFonts w:ascii="Times New Roman" w:hAnsi="Times New Roman"/>
          <w:b/>
          <w:color w:val="000000" w:themeColor="text1"/>
          <w:lang w:val="en-CA"/>
        </w:rPr>
      </w:pPr>
      <w:proofErr w:type="gramStart"/>
      <w:r w:rsidRPr="00C35DBF">
        <w:rPr>
          <w:rFonts w:ascii="Times New Roman" w:hAnsi="Times New Roman"/>
          <w:b/>
          <w:color w:val="000000" w:themeColor="text1"/>
          <w:lang w:val="en-CA"/>
        </w:rPr>
        <w:t>R :</w:t>
      </w:r>
      <w:proofErr w:type="gramEnd"/>
      <w:r w:rsidR="004B26F1" w:rsidRPr="00C35DBF">
        <w:rPr>
          <w:rFonts w:ascii="Times New Roman" w:hAnsi="Times New Roman"/>
          <w:b/>
          <w:color w:val="000000" w:themeColor="text1"/>
          <w:lang w:val="en-CA"/>
        </w:rPr>
        <w:t xml:space="preserve"> </w:t>
      </w:r>
    </w:p>
    <w:p w14:paraId="5CE2C75D" w14:textId="7603DFAB" w:rsidR="00C35DBF" w:rsidRPr="00C35DBF" w:rsidRDefault="00C35DBF" w:rsidP="00C35DBF">
      <w:pPr>
        <w:spacing w:after="0" w:line="240" w:lineRule="auto"/>
        <w:jc w:val="both"/>
        <w:rPr>
          <w:rFonts w:ascii="Times New Roman" w:hAnsi="Times New Roman"/>
          <w:b/>
          <w:color w:val="000000" w:themeColor="text1"/>
          <w:lang w:val="en-CA"/>
        </w:rPr>
      </w:pPr>
      <w:proofErr w:type="gramStart"/>
      <w:r w:rsidRPr="00C35DBF">
        <w:rPr>
          <w:rFonts w:ascii="Times New Roman" w:hAnsi="Times New Roman"/>
          <w:b/>
          <w:color w:val="000000" w:themeColor="text1"/>
          <w:lang w:val="en-CA"/>
        </w:rPr>
        <w:t>sum</w:t>
      </w:r>
      <w:proofErr w:type="gramEnd"/>
      <w:r w:rsidRPr="00C35DBF">
        <w:rPr>
          <w:rFonts w:ascii="Times New Roman" w:hAnsi="Times New Roman"/>
          <w:b/>
          <w:color w:val="000000" w:themeColor="text1"/>
          <w:lang w:val="en-CA"/>
        </w:rPr>
        <w:t xml:space="preserve"> </w:t>
      </w:r>
      <w:proofErr w:type="spellStart"/>
      <w:r w:rsidRPr="00C35DBF">
        <w:rPr>
          <w:rFonts w:ascii="Times New Roman" w:hAnsi="Times New Roman"/>
          <w:b/>
          <w:color w:val="000000" w:themeColor="text1"/>
          <w:lang w:val="en-CA"/>
        </w:rPr>
        <w:t>g_inc</w:t>
      </w:r>
      <w:proofErr w:type="spellEnd"/>
      <w:r w:rsidRPr="00C35DBF">
        <w:rPr>
          <w:rFonts w:ascii="Times New Roman" w:hAnsi="Times New Roman"/>
          <w:b/>
          <w:color w:val="000000" w:themeColor="text1"/>
          <w:lang w:val="en-CA"/>
        </w:rPr>
        <w:t xml:space="preserve"> [aw=weight]  if inc_t1&lt;10.2</w:t>
      </w:r>
    </w:p>
    <w:p w14:paraId="18FA2850" w14:textId="03071275" w:rsidR="004B26F1" w:rsidRDefault="00C35DBF" w:rsidP="00C35DBF">
      <w:pPr>
        <w:spacing w:after="0" w:line="240" w:lineRule="auto"/>
        <w:jc w:val="both"/>
        <w:rPr>
          <w:rFonts w:ascii="Times New Roman" w:hAnsi="Times New Roman"/>
          <w:b/>
          <w:color w:val="000000" w:themeColor="text1"/>
          <w:lang w:val="en-CA"/>
        </w:rPr>
      </w:pPr>
      <w:proofErr w:type="gramStart"/>
      <w:r w:rsidRPr="00B04F1C">
        <w:rPr>
          <w:rFonts w:ascii="Times New Roman" w:hAnsi="Times New Roman"/>
          <w:b/>
          <w:color w:val="000000" w:themeColor="text1"/>
          <w:lang w:val="en-CA"/>
        </w:rPr>
        <w:t>scalar</w:t>
      </w:r>
      <w:proofErr w:type="gramEnd"/>
      <w:r w:rsidRPr="00B04F1C">
        <w:rPr>
          <w:rFonts w:ascii="Times New Roman" w:hAnsi="Times New Roman"/>
          <w:b/>
          <w:color w:val="000000" w:themeColor="text1"/>
          <w:lang w:val="en-CA"/>
        </w:rPr>
        <w:t xml:space="preserve">   IP=r(mean)</w:t>
      </w:r>
    </w:p>
    <w:p w14:paraId="31968E73" w14:textId="77777777" w:rsidR="00B04F1C" w:rsidRPr="00B04F1C" w:rsidRDefault="00B04F1C" w:rsidP="00C35DBF">
      <w:pPr>
        <w:spacing w:after="0" w:line="240" w:lineRule="auto"/>
        <w:jc w:val="both"/>
        <w:rPr>
          <w:rFonts w:ascii="Times New Roman" w:hAnsi="Times New Roman"/>
          <w:b/>
          <w:color w:val="000000" w:themeColor="text1"/>
          <w:lang w:val="en-CA"/>
        </w:rPr>
      </w:pPr>
    </w:p>
    <w:p w14:paraId="4FE93AEF" w14:textId="33BE8D61" w:rsidR="004B26F1" w:rsidRDefault="002265D9" w:rsidP="004B26F1">
      <w:pPr>
        <w:spacing w:after="0" w:line="240" w:lineRule="auto"/>
        <w:ind w:left="573" w:right="164" w:hanging="624"/>
        <w:jc w:val="both"/>
        <w:rPr>
          <w:rFonts w:ascii="Times New Roman" w:eastAsia="Times New Roman" w:hAnsi="Times New Roman"/>
          <w:color w:val="FF0000"/>
          <w:lang w:val="en-CA"/>
        </w:rPr>
      </w:pPr>
      <w:r w:rsidRPr="002265D9">
        <w:rPr>
          <w:rFonts w:ascii="Times New Roman" w:eastAsia="Times New Roman" w:hAnsi="Times New Roman"/>
          <w:color w:val="FF0000"/>
          <w:lang w:val="en-CA"/>
        </w:rPr>
        <w:t>IP=</w:t>
      </w:r>
      <w:r w:rsidRPr="002265D9">
        <w:rPr>
          <w:color w:val="FF0000"/>
        </w:rPr>
        <w:t xml:space="preserve"> </w:t>
      </w:r>
      <w:r w:rsidRPr="002265D9">
        <w:rPr>
          <w:rFonts w:ascii="Times New Roman" w:eastAsia="Times New Roman" w:hAnsi="Times New Roman"/>
          <w:color w:val="FF0000"/>
          <w:lang w:val="en-CA"/>
        </w:rPr>
        <w:t>-.08129631</w:t>
      </w:r>
    </w:p>
    <w:p w14:paraId="548FCA92" w14:textId="77777777" w:rsidR="00061B50" w:rsidRDefault="00061B50" w:rsidP="004B26F1">
      <w:pPr>
        <w:spacing w:after="0" w:line="240" w:lineRule="auto"/>
        <w:ind w:left="573" w:right="164" w:hanging="624"/>
        <w:jc w:val="both"/>
        <w:rPr>
          <w:rFonts w:ascii="Times New Roman" w:eastAsia="Times New Roman" w:hAnsi="Times New Roman"/>
          <w:color w:val="FF0000"/>
          <w:lang w:val="en-CA"/>
        </w:rPr>
      </w:pPr>
    </w:p>
    <w:p w14:paraId="19A05409" w14:textId="71F733C9" w:rsidR="00DC2689" w:rsidRPr="00DC2689" w:rsidRDefault="00280F4B" w:rsidP="00DC2689">
      <w:pPr>
        <w:spacing w:after="0" w:line="240" w:lineRule="auto"/>
        <w:ind w:left="573" w:right="164" w:hanging="624"/>
        <w:jc w:val="both"/>
        <w:rPr>
          <w:rFonts w:ascii="Times New Roman" w:eastAsia="Times New Roman" w:hAnsi="Times New Roman"/>
          <w:b/>
          <w:color w:val="auto"/>
        </w:rPr>
      </w:pPr>
      <w:r w:rsidRPr="00DA3FA7">
        <w:rPr>
          <w:rFonts w:ascii="Times New Roman" w:eastAsia="Times New Roman" w:hAnsi="Times New Roman"/>
          <w:b/>
          <w:color w:val="auto"/>
          <w:u w:val="single"/>
        </w:rPr>
        <w:t>Commentaire</w:t>
      </w:r>
      <w:r>
        <w:rPr>
          <w:rFonts w:ascii="Times New Roman" w:eastAsia="Times New Roman" w:hAnsi="Times New Roman"/>
          <w:b/>
          <w:color w:val="auto"/>
        </w:rPr>
        <w:t xml:space="preserve"> : </w:t>
      </w:r>
      <w:r w:rsidR="00DC2689" w:rsidRPr="00DC2689">
        <w:rPr>
          <w:rFonts w:ascii="Times New Roman" w:eastAsia="Times New Roman" w:hAnsi="Times New Roman"/>
          <w:b/>
          <w:color w:val="auto"/>
        </w:rPr>
        <w:t xml:space="preserve">L’indice de Chen et </w:t>
      </w:r>
      <w:proofErr w:type="spellStart"/>
      <w:r w:rsidR="00DC2689" w:rsidRPr="00DC2689">
        <w:rPr>
          <w:rFonts w:ascii="Times New Roman" w:eastAsia="Times New Roman" w:hAnsi="Times New Roman"/>
          <w:b/>
          <w:color w:val="auto"/>
        </w:rPr>
        <w:t>Ravallion</w:t>
      </w:r>
      <w:proofErr w:type="spellEnd"/>
      <w:r w:rsidR="00DC2689" w:rsidRPr="00DC2689">
        <w:rPr>
          <w:rFonts w:ascii="Times New Roman" w:eastAsia="Times New Roman" w:hAnsi="Times New Roman"/>
          <w:b/>
          <w:color w:val="auto"/>
        </w:rPr>
        <w:t xml:space="preserve"> (2003)  indique une évolution pro-pauvre  car la baisse moyenne chez les pauvres est bien </w:t>
      </w:r>
      <w:r w:rsidRPr="00DC2689">
        <w:rPr>
          <w:rFonts w:ascii="Times New Roman" w:eastAsia="Times New Roman" w:hAnsi="Times New Roman"/>
          <w:b/>
          <w:color w:val="auto"/>
        </w:rPr>
        <w:t>inférieure</w:t>
      </w:r>
      <w:r w:rsidR="00DC2689" w:rsidRPr="00DC2689">
        <w:rPr>
          <w:rFonts w:ascii="Times New Roman" w:eastAsia="Times New Roman" w:hAnsi="Times New Roman"/>
          <w:b/>
          <w:color w:val="auto"/>
        </w:rPr>
        <w:t xml:space="preserve"> à celle chez les non pauvres</w:t>
      </w:r>
      <w:r w:rsidR="00DC2689">
        <w:rPr>
          <w:rFonts w:ascii="Times New Roman" w:eastAsia="Times New Roman" w:hAnsi="Times New Roman"/>
          <w:b/>
          <w:color w:val="auto"/>
        </w:rPr>
        <w:t xml:space="preserve"> (-8.1% contre -30% pour l’ensemble de la population)</w:t>
      </w:r>
      <w:r w:rsidR="00DC2689" w:rsidRPr="00DC2689">
        <w:rPr>
          <w:rFonts w:ascii="Times New Roman" w:eastAsia="Times New Roman" w:hAnsi="Times New Roman"/>
          <w:b/>
          <w:color w:val="auto"/>
        </w:rPr>
        <w:t>.</w:t>
      </w:r>
    </w:p>
    <w:p w14:paraId="3A114480" w14:textId="77777777" w:rsidR="00472BD1" w:rsidRPr="00DC2689" w:rsidRDefault="00472BD1" w:rsidP="004B26F1">
      <w:pPr>
        <w:spacing w:after="0" w:line="240" w:lineRule="auto"/>
        <w:ind w:left="573" w:right="164" w:hanging="624"/>
        <w:jc w:val="both"/>
        <w:rPr>
          <w:rFonts w:ascii="Times New Roman" w:eastAsia="Times New Roman" w:hAnsi="Times New Roman"/>
          <w:color w:val="FF0000"/>
        </w:rPr>
      </w:pPr>
    </w:p>
    <w:p w14:paraId="30429DBA" w14:textId="77777777" w:rsidR="002265D9" w:rsidRPr="00DC2689" w:rsidRDefault="002265D9" w:rsidP="004B26F1">
      <w:pPr>
        <w:spacing w:after="0" w:line="240" w:lineRule="auto"/>
        <w:ind w:left="573" w:right="164" w:hanging="624"/>
        <w:jc w:val="both"/>
        <w:rPr>
          <w:rFonts w:ascii="Times New Roman" w:eastAsia="Times New Roman" w:hAnsi="Times New Roman"/>
        </w:rPr>
      </w:pPr>
    </w:p>
    <w:p w14:paraId="4186D3AB" w14:textId="77777777" w:rsidR="004B26F1" w:rsidRPr="00702FB8" w:rsidRDefault="004B26F1" w:rsidP="004B26F1">
      <w:pPr>
        <w:spacing w:after="0" w:line="240" w:lineRule="auto"/>
        <w:ind w:left="573" w:right="164" w:hanging="624"/>
        <w:jc w:val="both"/>
        <w:rPr>
          <w:rFonts w:ascii="Times New Roman" w:eastAsia="Times New Roman" w:hAnsi="Times New Roman"/>
          <w:lang w:val="fr-FR"/>
        </w:rPr>
      </w:pPr>
      <w:r w:rsidRPr="00702FB8">
        <w:rPr>
          <w:rFonts w:ascii="Times New Roman" w:eastAsia="Times New Roman" w:hAnsi="Times New Roman"/>
          <w:lang w:val="fr-FR"/>
        </w:rPr>
        <w:t xml:space="preserve">3.6 </w:t>
      </w:r>
      <w:r w:rsidRPr="00702FB8">
        <w:rPr>
          <w:rFonts w:ascii="Times New Roman" w:eastAsia="Times New Roman" w:hAnsi="Times New Roman"/>
          <w:lang w:val="fr-FR"/>
        </w:rPr>
        <w:tab/>
        <w:t>En utilisant l'approche de Shapley, décompose</w:t>
      </w:r>
      <w:r>
        <w:rPr>
          <w:rFonts w:ascii="Times New Roman" w:eastAsia="Times New Roman" w:hAnsi="Times New Roman"/>
          <w:lang w:val="fr-FR"/>
        </w:rPr>
        <w:t>z</w:t>
      </w:r>
      <w:r w:rsidRPr="00702FB8">
        <w:rPr>
          <w:rFonts w:ascii="Times New Roman" w:eastAsia="Times New Roman" w:hAnsi="Times New Roman"/>
          <w:lang w:val="fr-FR"/>
        </w:rPr>
        <w:t xml:space="preserve"> le changement de l'</w:t>
      </w:r>
      <w:r>
        <w:rPr>
          <w:rFonts w:ascii="Times New Roman" w:eastAsia="Times New Roman" w:hAnsi="Times New Roman"/>
          <w:lang w:val="fr-FR"/>
        </w:rPr>
        <w:t>intensité</w:t>
      </w:r>
      <w:r w:rsidRPr="00702FB8">
        <w:rPr>
          <w:rFonts w:ascii="Times New Roman" w:eastAsia="Times New Roman" w:hAnsi="Times New Roman"/>
          <w:lang w:val="fr-FR"/>
        </w:rPr>
        <w:t xml:space="preserve"> de</w:t>
      </w:r>
      <w:r>
        <w:rPr>
          <w:rFonts w:ascii="Times New Roman" w:eastAsia="Times New Roman" w:hAnsi="Times New Roman"/>
          <w:lang w:val="fr-FR"/>
        </w:rPr>
        <w:t xml:space="preserve"> la</w:t>
      </w:r>
      <w:r w:rsidRPr="00702FB8">
        <w:rPr>
          <w:rFonts w:ascii="Times New Roman" w:eastAsia="Times New Roman" w:hAnsi="Times New Roman"/>
          <w:lang w:val="fr-FR"/>
        </w:rPr>
        <w:t xml:space="preserve"> pauvreté en composantes de croissance et de redistribution. Discute</w:t>
      </w:r>
      <w:r>
        <w:rPr>
          <w:rFonts w:ascii="Times New Roman" w:eastAsia="Times New Roman" w:hAnsi="Times New Roman"/>
          <w:lang w:val="fr-FR"/>
        </w:rPr>
        <w:t>z</w:t>
      </w:r>
      <w:r w:rsidRPr="00702FB8">
        <w:rPr>
          <w:rFonts w:ascii="Times New Roman" w:eastAsia="Times New Roman" w:hAnsi="Times New Roman"/>
          <w:lang w:val="fr-FR"/>
        </w:rPr>
        <w:t xml:space="preserve"> des résultats.</w:t>
      </w:r>
    </w:p>
    <w:p w14:paraId="6C730FB9"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152F2CC9" w14:textId="77777777"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26A423D7" w14:textId="77777777" w:rsidR="00357389" w:rsidRDefault="00357389" w:rsidP="004B26F1">
      <w:pPr>
        <w:spacing w:after="0" w:line="240" w:lineRule="auto"/>
        <w:jc w:val="both"/>
        <w:rPr>
          <w:rFonts w:ascii="Times New Roman" w:hAnsi="Times New Roman"/>
          <w:b/>
          <w:color w:val="000000" w:themeColor="text1"/>
          <w:lang w:val="fr-FR"/>
        </w:rPr>
      </w:pPr>
    </w:p>
    <w:p w14:paraId="01FFBFF5" w14:textId="0C13B95D" w:rsidR="00357389" w:rsidRDefault="00967176" w:rsidP="00967176">
      <w:pPr>
        <w:spacing w:after="0" w:line="240" w:lineRule="auto"/>
        <w:jc w:val="both"/>
        <w:rPr>
          <w:rFonts w:ascii="Times New Roman" w:hAnsi="Times New Roman"/>
          <w:b/>
          <w:color w:val="000000" w:themeColor="text1"/>
          <w:lang w:val="fr-FR"/>
        </w:rPr>
      </w:pPr>
      <w:proofErr w:type="spellStart"/>
      <w:r w:rsidRPr="00967176">
        <w:rPr>
          <w:rFonts w:ascii="Times New Roman" w:hAnsi="Times New Roman"/>
          <w:b/>
          <w:color w:val="000000" w:themeColor="text1"/>
          <w:lang w:val="fr-FR"/>
        </w:rPr>
        <w:t>dfgtgr</w:t>
      </w:r>
      <w:proofErr w:type="spellEnd"/>
      <w:r w:rsidRPr="00967176">
        <w:rPr>
          <w:rFonts w:ascii="Times New Roman" w:hAnsi="Times New Roman"/>
          <w:b/>
          <w:color w:val="000000" w:themeColor="text1"/>
          <w:lang w:val="fr-FR"/>
        </w:rPr>
        <w:t xml:space="preserve"> inc_t1 inc_t2, alpha(1) </w:t>
      </w:r>
      <w:proofErr w:type="spellStart"/>
      <w:proofErr w:type="gramStart"/>
      <w:r w:rsidRPr="00967176">
        <w:rPr>
          <w:rFonts w:ascii="Times New Roman" w:hAnsi="Times New Roman"/>
          <w:b/>
          <w:color w:val="000000" w:themeColor="text1"/>
          <w:lang w:val="fr-FR"/>
        </w:rPr>
        <w:t>pline</w:t>
      </w:r>
      <w:proofErr w:type="spellEnd"/>
      <w:r w:rsidRPr="00967176">
        <w:rPr>
          <w:rFonts w:ascii="Times New Roman" w:hAnsi="Times New Roman"/>
          <w:b/>
          <w:color w:val="000000" w:themeColor="text1"/>
          <w:lang w:val="fr-FR"/>
        </w:rPr>
        <w:t>(</w:t>
      </w:r>
      <w:proofErr w:type="gramEnd"/>
      <w:r w:rsidRPr="00967176">
        <w:rPr>
          <w:rFonts w:ascii="Times New Roman" w:hAnsi="Times New Roman"/>
          <w:b/>
          <w:color w:val="000000" w:themeColor="text1"/>
          <w:lang w:val="fr-FR"/>
        </w:rPr>
        <w:t>10.2)</w:t>
      </w:r>
    </w:p>
    <w:p w14:paraId="6BBAD27D" w14:textId="77777777" w:rsidR="00967176" w:rsidRDefault="00967176" w:rsidP="00967176">
      <w:pPr>
        <w:spacing w:after="0" w:line="240" w:lineRule="auto"/>
        <w:jc w:val="both"/>
        <w:rPr>
          <w:rFonts w:ascii="Times New Roman" w:hAnsi="Times New Roman"/>
          <w:b/>
          <w:color w:val="000000" w:themeColor="text1"/>
          <w:lang w:val="fr-FR"/>
        </w:rPr>
      </w:pPr>
    </w:p>
    <w:p w14:paraId="4446F278" w14:textId="72D975B3" w:rsidR="00AA7B81" w:rsidRDefault="006B77DD" w:rsidP="00967176">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lastRenderedPageBreak/>
        <w:t>Commentaire </w:t>
      </w:r>
      <w:proofErr w:type="gramStart"/>
      <w:r>
        <w:rPr>
          <w:rFonts w:ascii="Times New Roman" w:hAnsi="Times New Roman"/>
          <w:b/>
          <w:color w:val="000000" w:themeColor="text1"/>
          <w:lang w:val="fr-FR"/>
        </w:rPr>
        <w:t>:  Les</w:t>
      </w:r>
      <w:proofErr w:type="gramEnd"/>
      <w:r>
        <w:rPr>
          <w:rFonts w:ascii="Times New Roman" w:hAnsi="Times New Roman"/>
          <w:b/>
          <w:color w:val="000000" w:themeColor="text1"/>
          <w:lang w:val="fr-FR"/>
        </w:rPr>
        <w:t xml:space="preserve"> changements entre les deux périodes indique un approfondissement de l’intensité de la pauvreté avec l’ensemble  de la population qui passe sous le seuil de la pauvreté. L’intensité de la pauvreté est </w:t>
      </w:r>
      <w:r w:rsidR="00E03B64">
        <w:rPr>
          <w:rFonts w:ascii="Times New Roman" w:hAnsi="Times New Roman"/>
          <w:b/>
          <w:color w:val="000000" w:themeColor="text1"/>
          <w:lang w:val="fr-FR"/>
        </w:rPr>
        <w:t>passée</w:t>
      </w:r>
      <w:r>
        <w:rPr>
          <w:rFonts w:ascii="Times New Roman" w:hAnsi="Times New Roman"/>
          <w:b/>
          <w:color w:val="000000" w:themeColor="text1"/>
          <w:lang w:val="fr-FR"/>
        </w:rPr>
        <w:t xml:space="preserve"> de 36.8% à 49.6% de la ligne de pauvreté.</w:t>
      </w:r>
    </w:p>
    <w:p w14:paraId="1B8547DE" w14:textId="7621828A" w:rsidR="00E03B64" w:rsidRDefault="00E03B64" w:rsidP="00967176">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Par ailleurs, la décomposition de cette variation entre croissance et redistribution  (approche de Shapley) indique que c’est l’effet croissance qui est à l’origine de cette dépréciation (0.155) contre (-0.02) pour la redistribution.</w:t>
      </w:r>
    </w:p>
    <w:p w14:paraId="7929FDF7" w14:textId="0D6FA891" w:rsidR="00967176" w:rsidRPr="004B26F1" w:rsidRDefault="007653EE" w:rsidP="00967176">
      <w:pPr>
        <w:spacing w:after="0" w:line="240" w:lineRule="auto"/>
        <w:jc w:val="both"/>
        <w:rPr>
          <w:rFonts w:ascii="Times New Roman" w:hAnsi="Times New Roman"/>
          <w:b/>
          <w:color w:val="000000" w:themeColor="text1"/>
          <w:lang w:val="fr-FR"/>
        </w:rPr>
      </w:pPr>
      <w:r w:rsidRPr="007653EE">
        <w:rPr>
          <w:rFonts w:ascii="Times New Roman" w:hAnsi="Times New Roman"/>
          <w:b/>
          <w:noProof/>
          <w:color w:val="000000" w:themeColor="text1"/>
        </w:rPr>
        <w:drawing>
          <wp:inline distT="0" distB="0" distL="0" distR="0" wp14:anchorId="46CE6157" wp14:editId="799E008E">
            <wp:extent cx="5486400" cy="356259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562597"/>
                    </a:xfrm>
                    <a:prstGeom prst="rect">
                      <a:avLst/>
                    </a:prstGeom>
                    <a:noFill/>
                    <a:ln>
                      <a:noFill/>
                    </a:ln>
                  </pic:spPr>
                </pic:pic>
              </a:graphicData>
            </a:graphic>
          </wp:inline>
        </w:drawing>
      </w:r>
    </w:p>
    <w:p w14:paraId="4DD5E92B" w14:textId="77777777" w:rsidR="004B26F1" w:rsidRPr="00702FB8" w:rsidRDefault="004B26F1" w:rsidP="004B26F1">
      <w:pPr>
        <w:spacing w:after="0" w:line="240" w:lineRule="auto"/>
        <w:ind w:left="573" w:right="164" w:hanging="624"/>
        <w:jc w:val="both"/>
        <w:rPr>
          <w:rFonts w:ascii="Times New Roman" w:eastAsia="Times New Roman" w:hAnsi="Times New Roman"/>
          <w:lang w:val="fr-FR"/>
        </w:rPr>
      </w:pPr>
    </w:p>
    <w:p w14:paraId="225F01C5" w14:textId="77777777" w:rsidR="004B26F1" w:rsidRPr="004B26F1" w:rsidRDefault="004B26F1">
      <w:pPr>
        <w:rPr>
          <w:lang w:val="fr-FR"/>
        </w:rPr>
      </w:pPr>
    </w:p>
    <w:sectPr w:rsidR="004B26F1" w:rsidRPr="004B26F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44CE5278"/>
    <w:multiLevelType w:val="hybridMultilevel"/>
    <w:tmpl w:val="AF96849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9383BE6"/>
    <w:multiLevelType w:val="hybridMultilevel"/>
    <w:tmpl w:val="4FF018B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67EA37AA"/>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maro YAGO">
    <w15:presenceInfo w15:providerId="AD" w15:userId="S-1-5-21-2000478354-1532298954-682003330-173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wMrQ0MbYwMzcxNTBX0lEKTi0uzszPAykwrgUAzu/uRiwAAAA="/>
  </w:docVars>
  <w:rsids>
    <w:rsidRoot w:val="004B26F1"/>
    <w:rsid w:val="00061B50"/>
    <w:rsid w:val="00145071"/>
    <w:rsid w:val="0017005A"/>
    <w:rsid w:val="001A78B8"/>
    <w:rsid w:val="002265D9"/>
    <w:rsid w:val="0023493C"/>
    <w:rsid w:val="00280F4B"/>
    <w:rsid w:val="002854EB"/>
    <w:rsid w:val="002863CB"/>
    <w:rsid w:val="00352011"/>
    <w:rsid w:val="00357389"/>
    <w:rsid w:val="003648FB"/>
    <w:rsid w:val="003F3101"/>
    <w:rsid w:val="00426471"/>
    <w:rsid w:val="00447D31"/>
    <w:rsid w:val="00453F65"/>
    <w:rsid w:val="00472BD1"/>
    <w:rsid w:val="004A0E8D"/>
    <w:rsid w:val="004B26F1"/>
    <w:rsid w:val="004D7F74"/>
    <w:rsid w:val="00506B88"/>
    <w:rsid w:val="00520E4C"/>
    <w:rsid w:val="00550C3D"/>
    <w:rsid w:val="005A1341"/>
    <w:rsid w:val="005B4BA2"/>
    <w:rsid w:val="00605C4B"/>
    <w:rsid w:val="006A0EAB"/>
    <w:rsid w:val="006B77DD"/>
    <w:rsid w:val="007313A7"/>
    <w:rsid w:val="007653EE"/>
    <w:rsid w:val="007918A7"/>
    <w:rsid w:val="007A11D1"/>
    <w:rsid w:val="007A4967"/>
    <w:rsid w:val="007E30D0"/>
    <w:rsid w:val="007F2FA8"/>
    <w:rsid w:val="00832525"/>
    <w:rsid w:val="008A2FE0"/>
    <w:rsid w:val="008B425D"/>
    <w:rsid w:val="008D4550"/>
    <w:rsid w:val="00946C76"/>
    <w:rsid w:val="00967176"/>
    <w:rsid w:val="009950F2"/>
    <w:rsid w:val="009A363E"/>
    <w:rsid w:val="00A64F21"/>
    <w:rsid w:val="00AA7B81"/>
    <w:rsid w:val="00AC76D1"/>
    <w:rsid w:val="00AE30D3"/>
    <w:rsid w:val="00B04F1C"/>
    <w:rsid w:val="00B37264"/>
    <w:rsid w:val="00B519FA"/>
    <w:rsid w:val="00BA79D8"/>
    <w:rsid w:val="00C20147"/>
    <w:rsid w:val="00C35DBF"/>
    <w:rsid w:val="00CB5940"/>
    <w:rsid w:val="00D22CC5"/>
    <w:rsid w:val="00DA07A7"/>
    <w:rsid w:val="00DA3FA7"/>
    <w:rsid w:val="00DA6DB4"/>
    <w:rsid w:val="00DC2689"/>
    <w:rsid w:val="00E03B64"/>
    <w:rsid w:val="00E21CD3"/>
    <w:rsid w:val="00EE1C87"/>
    <w:rsid w:val="00F20220"/>
    <w:rsid w:val="00F21A90"/>
    <w:rsid w:val="00FE641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0445"/>
  <w15:chartTrackingRefBased/>
  <w15:docId w15:val="{4B5E4643-9217-41DC-B254-538AEC58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6F1"/>
    <w:pPr>
      <w:spacing w:line="256" w:lineRule="auto"/>
    </w:pPr>
    <w:rPr>
      <w:rFonts w:ascii="Calibri" w:eastAsia="Calibri" w:hAnsi="Calibri" w:cs="Calibri"/>
      <w:color w:val="000000"/>
      <w:lang w:eastAsia="fr-CA"/>
    </w:rPr>
  </w:style>
  <w:style w:type="paragraph" w:styleId="Titre1">
    <w:name w:val="heading 1"/>
    <w:basedOn w:val="Normal"/>
    <w:next w:val="Normal"/>
    <w:link w:val="Titre1Car"/>
    <w:uiPriority w:val="9"/>
    <w:qFormat/>
    <w:rsid w:val="004B26F1"/>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B26F1"/>
    <w:rPr>
      <w:color w:val="0563C1" w:themeColor="hyperlink"/>
      <w:u w:val="single"/>
    </w:rPr>
  </w:style>
  <w:style w:type="character" w:customStyle="1" w:styleId="Titre1Car">
    <w:name w:val="Titre 1 Car"/>
    <w:basedOn w:val="Policepardfaut"/>
    <w:link w:val="Titre1"/>
    <w:uiPriority w:val="9"/>
    <w:rsid w:val="004B26F1"/>
    <w:rPr>
      <w:rFonts w:ascii="Cambria" w:eastAsia="Times New Roman" w:hAnsi="Cambria" w:cs="Times New Roman"/>
      <w:b/>
      <w:bCs/>
      <w:color w:val="365F91"/>
      <w:sz w:val="28"/>
      <w:szCs w:val="28"/>
      <w:lang w:val="en-CA"/>
    </w:rPr>
  </w:style>
  <w:style w:type="paragraph" w:styleId="Paragraphedeliste">
    <w:name w:val="List Paragraph"/>
    <w:basedOn w:val="Normal"/>
    <w:uiPriority w:val="34"/>
    <w:qFormat/>
    <w:rsid w:val="004B26F1"/>
    <w:pPr>
      <w:spacing w:after="200" w:line="276" w:lineRule="auto"/>
      <w:ind w:left="720"/>
      <w:contextualSpacing/>
    </w:pPr>
    <w:rPr>
      <w:rFonts w:cs="Times New Roman"/>
      <w:color w:val="auto"/>
      <w:lang w:val="en-CA" w:eastAsia="en-US"/>
    </w:rPr>
  </w:style>
  <w:style w:type="table" w:customStyle="1" w:styleId="TableGrid">
    <w:name w:val="TableGrid"/>
    <w:rsid w:val="004B26F1"/>
    <w:pPr>
      <w:spacing w:after="0" w:line="240" w:lineRule="auto"/>
    </w:pPr>
    <w:rPr>
      <w:rFonts w:eastAsiaTheme="minorEastAsia"/>
      <w:lang w:eastAsia="fr-C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https://www.timeanddate.com/worldclock/converter.html?iso=20190327T035900&amp;p1=189" TargetMode="Externa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1605</Words>
  <Characters>8832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10417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Namaro YAGO</cp:lastModifiedBy>
  <cp:revision>2</cp:revision>
  <dcterms:created xsi:type="dcterms:W3CDTF">2021-03-23T20:19:00Z</dcterms:created>
  <dcterms:modified xsi:type="dcterms:W3CDTF">2021-03-23T20:19:00Z</dcterms:modified>
</cp:coreProperties>
</file>